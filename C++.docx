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383" w:rsidRDefault="00751CBA" w:rsidP="0040329B">
      <w:pPr>
        <w:shd w:val="clear" w:color="auto" w:fill="FFFFFF"/>
        <w:spacing w:before="75" w:after="100" w:afterAutospacing="1" w:line="312" w:lineRule="atLeast"/>
        <w:outlineLvl w:val="0"/>
      </w:pPr>
      <w:hyperlink r:id="rId5" w:history="1">
        <w:r w:rsidR="00CF6383">
          <w:rPr>
            <w:rStyle w:val="Hyperlink"/>
          </w:rPr>
          <w:t>https://sites.google.com/dhyanahita.org/fdp-gitam-vskp-blr-2020/</w:t>
        </w:r>
      </w:hyperlink>
    </w:p>
    <w:p w:rsidR="001C0696" w:rsidRDefault="00751CBA" w:rsidP="001C0696">
      <w:pPr>
        <w:spacing w:after="160" w:line="240" w:lineRule="auto"/>
      </w:pPr>
      <w:hyperlink r:id="rId6" w:history="1">
        <w:r w:rsidR="001C0696" w:rsidRPr="008C202A">
          <w:rPr>
            <w:rStyle w:val="Hyperlink"/>
            <w:sz w:val="24"/>
            <w:szCs w:val="24"/>
          </w:rPr>
          <w:t>https://docs.google.com/forms/d/e/1FAIpQLSfZxaO_cxnTHZyIrEQjM-dwvI1dD9-1bBKEO03qo-F1lJbWjw/viewform</w:t>
        </w:r>
      </w:hyperlink>
    </w:p>
    <w:p w:rsidR="00550FAB" w:rsidRDefault="00751CBA" w:rsidP="001C0696">
      <w:pPr>
        <w:spacing w:after="160" w:line="240" w:lineRule="auto"/>
        <w:rPr>
          <w:rFonts w:ascii="Verdana" w:hAnsi="Verdana"/>
          <w:b/>
          <w:bCs/>
          <w:color w:val="000000"/>
          <w:sz w:val="19"/>
          <w:szCs w:val="19"/>
          <w:shd w:val="clear" w:color="auto" w:fill="FFFFFF"/>
        </w:rPr>
      </w:pPr>
      <w:hyperlink r:id="rId7" w:history="1">
        <w:r w:rsidR="00550FAB" w:rsidRPr="00B9253E">
          <w:rPr>
            <w:rStyle w:val="Hyperlink"/>
            <w:rFonts w:ascii="Verdana" w:hAnsi="Verdana"/>
            <w:b/>
            <w:bCs/>
            <w:sz w:val="19"/>
            <w:szCs w:val="19"/>
            <w:shd w:val="clear" w:color="auto" w:fill="FFFFFF"/>
          </w:rPr>
          <w:t>https://tinyurl.com/ycf863ju(short</w:t>
        </w:r>
      </w:hyperlink>
      <w:r w:rsidR="00550FAB">
        <w:rPr>
          <w:rFonts w:ascii="Verdana" w:hAnsi="Verdana"/>
          <w:b/>
          <w:bCs/>
          <w:color w:val="000000"/>
          <w:sz w:val="19"/>
          <w:szCs w:val="19"/>
          <w:shd w:val="clear" w:color="auto" w:fill="FFFFFF"/>
        </w:rPr>
        <w:t xml:space="preserve"> url for my site )</w:t>
      </w:r>
    </w:p>
    <w:p w:rsidR="00BB59C9" w:rsidRDefault="00485149" w:rsidP="00BB59C9">
      <w:pPr>
        <w:pStyle w:val="BodyTextIndent"/>
        <w:tabs>
          <w:tab w:val="left" w:pos="24"/>
        </w:tabs>
        <w:adjustRightInd w:val="0"/>
        <w:snapToGrid w:val="0"/>
        <w:spacing w:before="120"/>
        <w:ind w:firstLine="244"/>
        <w:rPr>
          <w:spacing w:val="0"/>
          <w:lang w:eastAsia="ko-KR"/>
        </w:rPr>
      </w:pPr>
      <w:hyperlink r:id="rId8" w:history="1">
        <w:r w:rsidRPr="00387EDD">
          <w:rPr>
            <w:rStyle w:val="Hyperlink"/>
            <w:rFonts w:hint="eastAsia"/>
            <w:spacing w:val="0"/>
            <w:lang w:eastAsia="ko-KR"/>
          </w:rPr>
          <w:t>journal@sersc.org</w:t>
        </w:r>
        <w:r w:rsidRPr="00387EDD">
          <w:rPr>
            <w:rStyle w:val="Hyperlink"/>
            <w:spacing w:val="0"/>
            <w:lang w:eastAsia="ko-KR"/>
          </w:rPr>
          <w:t>.(IJAST)</w:t>
        </w:r>
      </w:hyperlink>
    </w:p>
    <w:p w:rsidR="00485149" w:rsidRDefault="00485149" w:rsidP="00BB59C9">
      <w:pPr>
        <w:pStyle w:val="BodyTextIndent"/>
        <w:tabs>
          <w:tab w:val="left" w:pos="24"/>
        </w:tabs>
        <w:adjustRightInd w:val="0"/>
        <w:snapToGrid w:val="0"/>
        <w:spacing w:before="120"/>
        <w:ind w:firstLine="244"/>
        <w:rPr>
          <w:spacing w:val="0"/>
        </w:rPr>
      </w:pPr>
      <w:r>
        <w:rPr>
          <w:rStyle w:val="Strong"/>
          <w:rFonts w:ascii="Verdana" w:hAnsi="Verdana"/>
          <w:color w:val="000000"/>
          <w:sz w:val="18"/>
          <w:szCs w:val="18"/>
        </w:rPr>
        <w:t>editor@warse.org(IJATCSE)</w:t>
      </w:r>
    </w:p>
    <w:p w:rsidR="00BB59C9" w:rsidRDefault="00BB59C9" w:rsidP="001C0696">
      <w:pPr>
        <w:spacing w:after="160" w:line="240" w:lineRule="auto"/>
        <w:rPr>
          <w:rFonts w:ascii="Times New Roman" w:eastAsia="Times New Roman" w:hAnsi="Times New Roman" w:cs="Times New Roman"/>
          <w:bCs/>
          <w:color w:val="000000"/>
          <w:sz w:val="24"/>
          <w:szCs w:val="24"/>
        </w:rPr>
      </w:pPr>
    </w:p>
    <w:p w:rsidR="001C0696" w:rsidRDefault="001C0696" w:rsidP="0040329B">
      <w:pPr>
        <w:shd w:val="clear" w:color="auto" w:fill="FFFFFF"/>
        <w:spacing w:before="75" w:after="100" w:afterAutospacing="1" w:line="312" w:lineRule="atLeast"/>
        <w:outlineLvl w:val="0"/>
      </w:pPr>
    </w:p>
    <w:p w:rsidR="00D208A3" w:rsidRPr="0040329B" w:rsidRDefault="00D208A3" w:rsidP="0040329B">
      <w:pPr>
        <w:shd w:val="clear" w:color="auto" w:fill="FFFFFF"/>
        <w:spacing w:before="75" w:after="100" w:afterAutospacing="1" w:line="312" w:lineRule="atLeast"/>
        <w:outlineLvl w:val="0"/>
        <w:rPr>
          <w:rFonts w:ascii="Times New Roman" w:eastAsia="Times New Roman" w:hAnsi="Times New Roman" w:cs="Times New Roman"/>
          <w:b/>
          <w:color w:val="610B38"/>
          <w:kern w:val="36"/>
          <w:sz w:val="28"/>
          <w:szCs w:val="28"/>
          <w:u w:val="single"/>
        </w:rPr>
      </w:pPr>
      <w:r w:rsidRPr="0040329B">
        <w:rPr>
          <w:rFonts w:ascii="Times New Roman" w:eastAsia="Times New Roman" w:hAnsi="Times New Roman" w:cs="Times New Roman"/>
          <w:b/>
          <w:color w:val="610B38"/>
          <w:kern w:val="36"/>
          <w:sz w:val="28"/>
          <w:szCs w:val="28"/>
          <w:u w:val="single"/>
        </w:rPr>
        <w:t>C++ Data Types</w:t>
      </w:r>
    </w:p>
    <w:p w:rsidR="00D208A3" w:rsidRPr="00FA1AA8" w:rsidRDefault="00D208A3" w:rsidP="00D208A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A data type specifies the type of data that a variable can store such as integer, floating, character etc.</w:t>
      </w:r>
    </w:p>
    <w:p w:rsidR="00D208A3" w:rsidRPr="00FA1AA8" w:rsidRDefault="00D208A3" w:rsidP="000B7926">
      <w:pPr>
        <w:spacing w:after="0"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There are 4 types of data types in C++ language.</w:t>
      </w:r>
    </w:p>
    <w:tbl>
      <w:tblPr>
        <w:tblW w:w="122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930"/>
        <w:gridCol w:w="6280"/>
      </w:tblGrid>
      <w:tr w:rsidR="00D208A3" w:rsidRPr="00FA1AA8" w:rsidTr="00D208A3">
        <w:tc>
          <w:tcPr>
            <w:tcW w:w="0" w:type="auto"/>
            <w:shd w:val="clear" w:color="auto" w:fill="C7CCBE"/>
            <w:tcMar>
              <w:top w:w="180" w:type="dxa"/>
              <w:left w:w="180" w:type="dxa"/>
              <w:bottom w:w="180" w:type="dxa"/>
              <w:right w:w="180" w:type="dxa"/>
            </w:tcMar>
            <w:hideMark/>
          </w:tcPr>
          <w:p w:rsidR="00D208A3" w:rsidRPr="00FA1AA8" w:rsidRDefault="00D208A3" w:rsidP="00D208A3">
            <w:pPr>
              <w:spacing w:after="0" w:line="240" w:lineRule="auto"/>
              <w:rPr>
                <w:rFonts w:ascii="Times New Roman" w:eastAsia="Times New Roman" w:hAnsi="Times New Roman" w:cs="Times New Roman"/>
                <w:b/>
                <w:bCs/>
                <w:color w:val="000000"/>
                <w:sz w:val="28"/>
                <w:szCs w:val="28"/>
              </w:rPr>
            </w:pPr>
            <w:r w:rsidRPr="00FA1AA8">
              <w:rPr>
                <w:rFonts w:ascii="Times New Roman" w:eastAsia="Times New Roman" w:hAnsi="Times New Roman" w:cs="Times New Roman"/>
                <w:b/>
                <w:bCs/>
                <w:color w:val="000000"/>
                <w:sz w:val="28"/>
                <w:szCs w:val="28"/>
              </w:rPr>
              <w:t>Types</w:t>
            </w:r>
          </w:p>
        </w:tc>
        <w:tc>
          <w:tcPr>
            <w:tcW w:w="0" w:type="auto"/>
            <w:shd w:val="clear" w:color="auto" w:fill="C7CCBE"/>
            <w:tcMar>
              <w:top w:w="180" w:type="dxa"/>
              <w:left w:w="180" w:type="dxa"/>
              <w:bottom w:w="180" w:type="dxa"/>
              <w:right w:w="180" w:type="dxa"/>
            </w:tcMar>
            <w:hideMark/>
          </w:tcPr>
          <w:p w:rsidR="00D208A3" w:rsidRPr="00FA1AA8" w:rsidRDefault="00D208A3" w:rsidP="00D208A3">
            <w:pPr>
              <w:spacing w:after="0" w:line="240" w:lineRule="auto"/>
              <w:rPr>
                <w:rFonts w:ascii="Times New Roman" w:eastAsia="Times New Roman" w:hAnsi="Times New Roman" w:cs="Times New Roman"/>
                <w:b/>
                <w:bCs/>
                <w:color w:val="000000"/>
                <w:sz w:val="28"/>
                <w:szCs w:val="28"/>
              </w:rPr>
            </w:pPr>
            <w:r w:rsidRPr="00FA1AA8">
              <w:rPr>
                <w:rFonts w:ascii="Times New Roman" w:eastAsia="Times New Roman" w:hAnsi="Times New Roman" w:cs="Times New Roman"/>
                <w:b/>
                <w:bCs/>
                <w:color w:val="000000"/>
                <w:sz w:val="28"/>
                <w:szCs w:val="28"/>
              </w:rPr>
              <w:t>Data Types</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Basic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int, char, float, double, etc</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Derived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array, pointer, etc</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Enumeration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enum</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User Defined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C04CB9"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S</w:t>
            </w:r>
            <w:r w:rsidR="00D208A3" w:rsidRPr="00FA1AA8">
              <w:rPr>
                <w:rFonts w:ascii="Times New Roman" w:eastAsia="Times New Roman" w:hAnsi="Times New Roman" w:cs="Times New Roman"/>
                <w:color w:val="000000"/>
                <w:sz w:val="28"/>
                <w:szCs w:val="28"/>
              </w:rPr>
              <w:t>tructure</w:t>
            </w:r>
            <w:r w:rsidRPr="00FA1AA8">
              <w:rPr>
                <w:rFonts w:ascii="Times New Roman" w:eastAsia="Times New Roman" w:hAnsi="Times New Roman" w:cs="Times New Roman"/>
                <w:color w:val="000000"/>
                <w:sz w:val="28"/>
                <w:szCs w:val="28"/>
              </w:rPr>
              <w:t>,union</w:t>
            </w:r>
            <w:r w:rsidR="00070BD5" w:rsidRPr="00FA1AA8">
              <w:rPr>
                <w:rFonts w:ascii="Times New Roman" w:eastAsia="Times New Roman" w:hAnsi="Times New Roman" w:cs="Times New Roman"/>
                <w:color w:val="000000"/>
                <w:sz w:val="28"/>
                <w:szCs w:val="28"/>
              </w:rPr>
              <w:t>,class</w:t>
            </w:r>
          </w:p>
        </w:tc>
      </w:tr>
    </w:tbl>
    <w:p w:rsidR="00D208A3" w:rsidRPr="00FA1AA8" w:rsidRDefault="00751CBA" w:rsidP="00D208A3">
      <w:pPr>
        <w:spacing w:after="0" w:line="240" w:lineRule="auto"/>
        <w:rPr>
          <w:rFonts w:ascii="Times New Roman" w:eastAsia="Times New Roman" w:hAnsi="Times New Roman" w:cs="Times New Roman"/>
          <w:sz w:val="28"/>
          <w:szCs w:val="28"/>
        </w:rPr>
      </w:pPr>
      <w:r w:rsidRPr="00751CBA">
        <w:rPr>
          <w:rFonts w:ascii="Times New Roman" w:eastAsia="Times New Roman" w:hAnsi="Times New Roman" w:cs="Times New Roman"/>
          <w:sz w:val="28"/>
          <w:szCs w:val="28"/>
        </w:rPr>
        <w:pict>
          <v:rect id="_x0000_i1025" style="width:0;height:.75pt" o:hralign="center" o:hrstd="t" o:hrnoshade="t" o:hr="t" fillcolor="#d4d4d4" stroked="f"/>
        </w:pict>
      </w:r>
    </w:p>
    <w:p w:rsidR="00D208A3" w:rsidRPr="00FA1AA8" w:rsidRDefault="00D208A3" w:rsidP="00D208A3">
      <w:pPr>
        <w:shd w:val="clear" w:color="auto" w:fill="FFFFFF"/>
        <w:spacing w:before="100" w:beforeAutospacing="1" w:after="100" w:afterAutospacing="1" w:line="312" w:lineRule="atLeast"/>
        <w:outlineLvl w:val="1"/>
        <w:rPr>
          <w:ins w:id="0" w:author="Unknown"/>
          <w:rFonts w:ascii="Times New Roman" w:eastAsia="Times New Roman" w:hAnsi="Times New Roman" w:cs="Times New Roman"/>
          <w:color w:val="610B38"/>
          <w:sz w:val="28"/>
          <w:szCs w:val="28"/>
        </w:rPr>
      </w:pPr>
      <w:ins w:id="1" w:author="Unknown">
        <w:r w:rsidRPr="00FA1AA8">
          <w:rPr>
            <w:rFonts w:ascii="Times New Roman" w:eastAsia="Times New Roman" w:hAnsi="Times New Roman" w:cs="Times New Roman"/>
            <w:color w:val="610B38"/>
            <w:sz w:val="28"/>
            <w:szCs w:val="28"/>
          </w:rPr>
          <w:t>Basic Data Types</w:t>
        </w:r>
      </w:ins>
    </w:p>
    <w:p w:rsidR="00D208A3" w:rsidRPr="00FA1AA8" w:rsidRDefault="00D208A3" w:rsidP="00D208A3">
      <w:pPr>
        <w:shd w:val="clear" w:color="auto" w:fill="FFFFFF"/>
        <w:spacing w:before="100" w:beforeAutospacing="1" w:after="100" w:afterAutospacing="1" w:line="240" w:lineRule="auto"/>
        <w:rPr>
          <w:ins w:id="2" w:author="Unknown"/>
          <w:rFonts w:ascii="Times New Roman" w:eastAsia="Times New Roman" w:hAnsi="Times New Roman" w:cs="Times New Roman"/>
          <w:color w:val="000000"/>
          <w:sz w:val="28"/>
          <w:szCs w:val="28"/>
        </w:rPr>
      </w:pPr>
      <w:ins w:id="3" w:author="Unknown">
        <w:r w:rsidRPr="00FA1AA8">
          <w:rPr>
            <w:rFonts w:ascii="Times New Roman" w:eastAsia="Times New Roman" w:hAnsi="Times New Roman" w:cs="Times New Roman"/>
            <w:color w:val="000000"/>
            <w:sz w:val="28"/>
            <w:szCs w:val="28"/>
          </w:rPr>
          <w:t>The basic data types are integer-based and floating-point based. C++ language supports both signed and unsigned literals.</w:t>
        </w:r>
      </w:ins>
    </w:p>
    <w:p w:rsidR="00D208A3" w:rsidRPr="00FA1AA8" w:rsidRDefault="00D208A3" w:rsidP="00D208A3">
      <w:pPr>
        <w:shd w:val="clear" w:color="auto" w:fill="FFFFFF"/>
        <w:spacing w:before="100" w:beforeAutospacing="1" w:after="100" w:afterAutospacing="1" w:line="240" w:lineRule="auto"/>
        <w:rPr>
          <w:ins w:id="4" w:author="Unknown"/>
          <w:rFonts w:ascii="Times New Roman" w:eastAsia="Times New Roman" w:hAnsi="Times New Roman" w:cs="Times New Roman"/>
          <w:color w:val="000000"/>
          <w:sz w:val="28"/>
          <w:szCs w:val="28"/>
        </w:rPr>
      </w:pPr>
      <w:ins w:id="5" w:author="Unknown">
        <w:r w:rsidRPr="00FA1AA8">
          <w:rPr>
            <w:rFonts w:ascii="Times New Roman" w:eastAsia="Times New Roman" w:hAnsi="Times New Roman" w:cs="Times New Roman"/>
            <w:color w:val="000000"/>
            <w:sz w:val="28"/>
            <w:szCs w:val="28"/>
          </w:rPr>
          <w:t>The memory size of basic data types may change according to 32 or 64 bit operating system.</w:t>
        </w:r>
      </w:ins>
    </w:p>
    <w:p w:rsidR="00D208A3" w:rsidRPr="00FA1AA8" w:rsidRDefault="00D208A3" w:rsidP="00D208A3">
      <w:pPr>
        <w:shd w:val="clear" w:color="auto" w:fill="FFFFFF"/>
        <w:spacing w:before="100" w:beforeAutospacing="1" w:after="100" w:afterAutospacing="1" w:line="240" w:lineRule="auto"/>
        <w:rPr>
          <w:ins w:id="6" w:author="Unknown"/>
          <w:rFonts w:ascii="Times New Roman" w:eastAsia="Times New Roman" w:hAnsi="Times New Roman" w:cs="Times New Roman"/>
          <w:color w:val="000000"/>
          <w:sz w:val="28"/>
          <w:szCs w:val="28"/>
        </w:rPr>
      </w:pPr>
      <w:ins w:id="7" w:author="Unknown">
        <w:r w:rsidRPr="00FA1AA8">
          <w:rPr>
            <w:rFonts w:ascii="Times New Roman" w:eastAsia="Times New Roman" w:hAnsi="Times New Roman" w:cs="Times New Roman"/>
            <w:color w:val="000000"/>
            <w:sz w:val="28"/>
            <w:szCs w:val="28"/>
          </w:rPr>
          <w:t>Let's see the basic data types. It size is given according to 32 bit OS.</w:t>
        </w:r>
      </w:ins>
    </w:p>
    <w:tbl>
      <w:tblPr>
        <w:tblW w:w="122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432"/>
        <w:gridCol w:w="3373"/>
        <w:gridCol w:w="4405"/>
      </w:tblGrid>
      <w:tr w:rsidR="00D208A3" w:rsidRPr="00FA1AA8" w:rsidTr="00D208A3">
        <w:tc>
          <w:tcPr>
            <w:tcW w:w="0" w:type="auto"/>
            <w:shd w:val="clear" w:color="auto" w:fill="C7CCBE"/>
            <w:tcMar>
              <w:top w:w="180" w:type="dxa"/>
              <w:left w:w="180" w:type="dxa"/>
              <w:bottom w:w="180" w:type="dxa"/>
              <w:right w:w="180" w:type="dxa"/>
            </w:tcMar>
            <w:hideMark/>
          </w:tcPr>
          <w:p w:rsidR="00D208A3" w:rsidRPr="00FA1AA8" w:rsidRDefault="00D208A3" w:rsidP="00D208A3">
            <w:pPr>
              <w:spacing w:after="0" w:line="240" w:lineRule="auto"/>
              <w:rPr>
                <w:rFonts w:ascii="Times New Roman" w:eastAsia="Times New Roman" w:hAnsi="Times New Roman" w:cs="Times New Roman"/>
                <w:b/>
                <w:bCs/>
                <w:color w:val="000000"/>
                <w:sz w:val="28"/>
                <w:szCs w:val="28"/>
              </w:rPr>
            </w:pPr>
            <w:r w:rsidRPr="00FA1AA8">
              <w:rPr>
                <w:rFonts w:ascii="Times New Roman" w:eastAsia="Times New Roman" w:hAnsi="Times New Roman" w:cs="Times New Roman"/>
                <w:b/>
                <w:bCs/>
                <w:color w:val="000000"/>
                <w:sz w:val="28"/>
                <w:szCs w:val="28"/>
              </w:rPr>
              <w:t>Data Types</w:t>
            </w:r>
          </w:p>
        </w:tc>
        <w:tc>
          <w:tcPr>
            <w:tcW w:w="0" w:type="auto"/>
            <w:shd w:val="clear" w:color="auto" w:fill="C7CCBE"/>
            <w:tcMar>
              <w:top w:w="180" w:type="dxa"/>
              <w:left w:w="180" w:type="dxa"/>
              <w:bottom w:w="180" w:type="dxa"/>
              <w:right w:w="180" w:type="dxa"/>
            </w:tcMar>
            <w:hideMark/>
          </w:tcPr>
          <w:p w:rsidR="00D208A3" w:rsidRPr="00FA1AA8" w:rsidRDefault="00D208A3" w:rsidP="00D208A3">
            <w:pPr>
              <w:spacing w:after="0" w:line="240" w:lineRule="auto"/>
              <w:rPr>
                <w:rFonts w:ascii="Times New Roman" w:eastAsia="Times New Roman" w:hAnsi="Times New Roman" w:cs="Times New Roman"/>
                <w:b/>
                <w:bCs/>
                <w:color w:val="000000"/>
                <w:sz w:val="28"/>
                <w:szCs w:val="28"/>
              </w:rPr>
            </w:pPr>
            <w:r w:rsidRPr="00FA1AA8">
              <w:rPr>
                <w:rFonts w:ascii="Times New Roman" w:eastAsia="Times New Roman" w:hAnsi="Times New Roman" w:cs="Times New Roman"/>
                <w:b/>
                <w:bCs/>
                <w:color w:val="000000"/>
                <w:sz w:val="28"/>
                <w:szCs w:val="28"/>
              </w:rPr>
              <w:t>Memory Size</w:t>
            </w:r>
          </w:p>
        </w:tc>
        <w:tc>
          <w:tcPr>
            <w:tcW w:w="0" w:type="auto"/>
            <w:shd w:val="clear" w:color="auto" w:fill="C7CCBE"/>
            <w:tcMar>
              <w:top w:w="180" w:type="dxa"/>
              <w:left w:w="180" w:type="dxa"/>
              <w:bottom w:w="180" w:type="dxa"/>
              <w:right w:w="180" w:type="dxa"/>
            </w:tcMar>
            <w:hideMark/>
          </w:tcPr>
          <w:p w:rsidR="00D208A3" w:rsidRPr="00FA1AA8" w:rsidRDefault="00D208A3" w:rsidP="00D208A3">
            <w:pPr>
              <w:spacing w:after="0" w:line="240" w:lineRule="auto"/>
              <w:rPr>
                <w:rFonts w:ascii="Times New Roman" w:eastAsia="Times New Roman" w:hAnsi="Times New Roman" w:cs="Times New Roman"/>
                <w:b/>
                <w:bCs/>
                <w:color w:val="000000"/>
                <w:sz w:val="28"/>
                <w:szCs w:val="28"/>
              </w:rPr>
            </w:pPr>
            <w:r w:rsidRPr="00FA1AA8">
              <w:rPr>
                <w:rFonts w:ascii="Times New Roman" w:eastAsia="Times New Roman" w:hAnsi="Times New Roman" w:cs="Times New Roman"/>
                <w:b/>
                <w:bCs/>
                <w:color w:val="000000"/>
                <w:sz w:val="28"/>
                <w:szCs w:val="28"/>
              </w:rPr>
              <w:t>Range</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lastRenderedPageBreak/>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-128 to 127</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-128 to 127</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unsigned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0 to 127</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-32,768 to 32,767</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-32,768 to 32,767</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unsigned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0 to 32,767</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-32,768 to 32,767</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signed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-32,768 to 32,767</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unsigned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0 to 32,767</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short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-32,768 to 32,767</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signed short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-32,768 to 32,767</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unsigned short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0 to 32,767</w:t>
            </w: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long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4 byte</w:t>
            </w:r>
          </w:p>
        </w:tc>
        <w:tc>
          <w:tcPr>
            <w:tcW w:w="0" w:type="auto"/>
            <w:shd w:val="clear" w:color="auto" w:fill="FFFFFF"/>
            <w:vAlign w:val="center"/>
            <w:hideMark/>
          </w:tcPr>
          <w:p w:rsidR="00D208A3" w:rsidRPr="00FA1AA8" w:rsidRDefault="00D208A3" w:rsidP="00D208A3">
            <w:pPr>
              <w:spacing w:after="0" w:line="240" w:lineRule="auto"/>
              <w:rPr>
                <w:rFonts w:ascii="Times New Roman" w:eastAsia="Times New Roman" w:hAnsi="Times New Roman" w:cs="Times New Roman"/>
                <w:sz w:val="28"/>
                <w:szCs w:val="28"/>
              </w:rPr>
            </w:pP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signed long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4 byte</w:t>
            </w:r>
          </w:p>
        </w:tc>
        <w:tc>
          <w:tcPr>
            <w:tcW w:w="0" w:type="auto"/>
            <w:shd w:val="clear" w:color="auto" w:fill="EFF1EB"/>
            <w:vAlign w:val="center"/>
            <w:hideMark/>
          </w:tcPr>
          <w:p w:rsidR="00D208A3" w:rsidRPr="00FA1AA8" w:rsidRDefault="00D208A3" w:rsidP="00D208A3">
            <w:pPr>
              <w:spacing w:after="0" w:line="240" w:lineRule="auto"/>
              <w:rPr>
                <w:rFonts w:ascii="Times New Roman" w:eastAsia="Times New Roman" w:hAnsi="Times New Roman" w:cs="Times New Roman"/>
                <w:sz w:val="28"/>
                <w:szCs w:val="28"/>
              </w:rPr>
            </w:pP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unsigned long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4 byte</w:t>
            </w:r>
          </w:p>
        </w:tc>
        <w:tc>
          <w:tcPr>
            <w:tcW w:w="0" w:type="auto"/>
            <w:shd w:val="clear" w:color="auto" w:fill="FFFFFF"/>
            <w:vAlign w:val="center"/>
            <w:hideMark/>
          </w:tcPr>
          <w:p w:rsidR="00D208A3" w:rsidRPr="00FA1AA8" w:rsidRDefault="00D208A3" w:rsidP="00D208A3">
            <w:pPr>
              <w:spacing w:after="0" w:line="240" w:lineRule="auto"/>
              <w:rPr>
                <w:rFonts w:ascii="Times New Roman" w:eastAsia="Times New Roman" w:hAnsi="Times New Roman" w:cs="Times New Roman"/>
                <w:sz w:val="28"/>
                <w:szCs w:val="28"/>
              </w:rPr>
            </w:pP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4 byte</w:t>
            </w:r>
          </w:p>
        </w:tc>
        <w:tc>
          <w:tcPr>
            <w:tcW w:w="0" w:type="auto"/>
            <w:shd w:val="clear" w:color="auto" w:fill="EFF1EB"/>
            <w:vAlign w:val="center"/>
            <w:hideMark/>
          </w:tcPr>
          <w:p w:rsidR="00D208A3" w:rsidRPr="00FA1AA8" w:rsidRDefault="00D208A3" w:rsidP="00D208A3">
            <w:pPr>
              <w:spacing w:after="0" w:line="240" w:lineRule="auto"/>
              <w:rPr>
                <w:rFonts w:ascii="Times New Roman" w:eastAsia="Times New Roman" w:hAnsi="Times New Roman" w:cs="Times New Roman"/>
                <w:sz w:val="28"/>
                <w:szCs w:val="28"/>
              </w:rPr>
            </w:pP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8 byte</w:t>
            </w:r>
          </w:p>
        </w:tc>
        <w:tc>
          <w:tcPr>
            <w:tcW w:w="0" w:type="auto"/>
            <w:shd w:val="clear" w:color="auto" w:fill="FFFFFF"/>
            <w:vAlign w:val="center"/>
            <w:hideMark/>
          </w:tcPr>
          <w:p w:rsidR="00D208A3" w:rsidRPr="00FA1AA8" w:rsidRDefault="00D208A3" w:rsidP="00D208A3">
            <w:pPr>
              <w:spacing w:after="0" w:line="240" w:lineRule="auto"/>
              <w:rPr>
                <w:rFonts w:ascii="Times New Roman" w:eastAsia="Times New Roman" w:hAnsi="Times New Roman" w:cs="Times New Roman"/>
                <w:sz w:val="28"/>
                <w:szCs w:val="28"/>
              </w:rPr>
            </w:pPr>
          </w:p>
        </w:tc>
      </w:tr>
      <w:tr w:rsidR="00D208A3" w:rsidRPr="00FA1AA8" w:rsidTr="00D208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long 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8A3" w:rsidRPr="00FA1AA8" w:rsidRDefault="00D208A3" w:rsidP="00D208A3">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10 byte</w:t>
            </w:r>
          </w:p>
        </w:tc>
        <w:tc>
          <w:tcPr>
            <w:tcW w:w="0" w:type="auto"/>
            <w:shd w:val="clear" w:color="auto" w:fill="EFF1EB"/>
            <w:vAlign w:val="center"/>
            <w:hideMark/>
          </w:tcPr>
          <w:p w:rsidR="00D208A3" w:rsidRPr="00FA1AA8" w:rsidRDefault="00D208A3" w:rsidP="00D208A3">
            <w:pPr>
              <w:spacing w:after="0" w:line="240" w:lineRule="auto"/>
              <w:rPr>
                <w:rFonts w:ascii="Times New Roman" w:eastAsia="Times New Roman" w:hAnsi="Times New Roman" w:cs="Times New Roman"/>
                <w:sz w:val="28"/>
                <w:szCs w:val="28"/>
              </w:rPr>
            </w:pPr>
          </w:p>
        </w:tc>
      </w:tr>
    </w:tbl>
    <w:p w:rsidR="00C03DAD" w:rsidRDefault="00C03DAD">
      <w:pPr>
        <w:rPr>
          <w:rFonts w:ascii="Times New Roman" w:hAnsi="Times New Roman" w:cs="Times New Roman"/>
          <w:b/>
          <w:sz w:val="28"/>
          <w:szCs w:val="28"/>
          <w:u w:val="single"/>
        </w:rPr>
      </w:pPr>
    </w:p>
    <w:p w:rsidR="00F7002D" w:rsidRDefault="00F406E7">
      <w:pPr>
        <w:rPr>
          <w:rFonts w:ascii="Times New Roman" w:hAnsi="Times New Roman" w:cs="Times New Roman"/>
          <w:b/>
          <w:sz w:val="28"/>
          <w:szCs w:val="28"/>
          <w:u w:val="single"/>
        </w:rPr>
      </w:pPr>
      <w:r w:rsidRPr="00F406E7">
        <w:rPr>
          <w:rFonts w:ascii="Times New Roman" w:hAnsi="Times New Roman" w:cs="Times New Roman"/>
          <w:b/>
          <w:sz w:val="28"/>
          <w:szCs w:val="28"/>
          <w:u w:val="single"/>
        </w:rPr>
        <w:t>Enumeration Example</w:t>
      </w:r>
    </w:p>
    <w:p w:rsidR="00C03DAD" w:rsidRPr="00F406E7" w:rsidRDefault="00C03DAD">
      <w:pPr>
        <w:rPr>
          <w:rFonts w:ascii="Times New Roman" w:hAnsi="Times New Roman" w:cs="Times New Roman"/>
          <w:b/>
          <w:sz w:val="28"/>
          <w:szCs w:val="28"/>
          <w:u w:val="single"/>
        </w:rPr>
      </w:pPr>
      <w:r>
        <w:rPr>
          <w:rFonts w:ascii="Arial" w:hAnsi="Arial" w:cs="Arial"/>
          <w:shd w:val="clear" w:color="auto" w:fill="FFFFFF"/>
        </w:rPr>
        <w:t>Enumeration (or enum) is a user defined data type in C. It is mainly used to assign names to integral constants, the names make a program easy to read and maintain.</w:t>
      </w:r>
    </w:p>
    <w:p w:rsidR="00021DBE" w:rsidRPr="00021DBE" w:rsidRDefault="00021DBE" w:rsidP="00021DB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021DBE">
        <w:rPr>
          <w:rFonts w:ascii="Verdana" w:eastAsia="Times New Roman" w:hAnsi="Verdana" w:cs="Times New Roman"/>
          <w:color w:val="0000FF"/>
          <w:sz w:val="20"/>
        </w:rPr>
        <w:lastRenderedPageBreak/>
        <w:t>#include &lt;iostream&gt;</w:t>
      </w:r>
      <w:r w:rsidRPr="00021DBE">
        <w:rPr>
          <w:rFonts w:ascii="Verdana" w:eastAsia="Times New Roman" w:hAnsi="Verdana" w:cs="Times New Roman"/>
          <w:color w:val="000000"/>
          <w:sz w:val="20"/>
          <w:szCs w:val="20"/>
          <w:bdr w:val="none" w:sz="0" w:space="0" w:color="auto" w:frame="1"/>
        </w:rPr>
        <w:t>  </w:t>
      </w:r>
    </w:p>
    <w:p w:rsidR="00021DBE" w:rsidRPr="00021DBE" w:rsidRDefault="00021DBE" w:rsidP="00021DB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021DBE">
        <w:rPr>
          <w:rFonts w:ascii="Verdana" w:eastAsia="Times New Roman" w:hAnsi="Verdana" w:cs="Times New Roman"/>
          <w:b/>
          <w:bCs/>
          <w:color w:val="006699"/>
          <w:sz w:val="20"/>
        </w:rPr>
        <w:t>using</w:t>
      </w:r>
      <w:r w:rsidRPr="00021DBE">
        <w:rPr>
          <w:rFonts w:ascii="Verdana" w:eastAsia="Times New Roman" w:hAnsi="Verdana" w:cs="Times New Roman"/>
          <w:color w:val="000000"/>
          <w:sz w:val="20"/>
          <w:szCs w:val="20"/>
          <w:bdr w:val="none" w:sz="0" w:space="0" w:color="auto" w:frame="1"/>
        </w:rPr>
        <w:t> </w:t>
      </w:r>
      <w:r w:rsidRPr="00021DBE">
        <w:rPr>
          <w:rFonts w:ascii="Verdana" w:eastAsia="Times New Roman" w:hAnsi="Verdana" w:cs="Times New Roman"/>
          <w:b/>
          <w:bCs/>
          <w:color w:val="006699"/>
          <w:sz w:val="20"/>
        </w:rPr>
        <w:t>namespace</w:t>
      </w:r>
      <w:r w:rsidRPr="00021DBE">
        <w:rPr>
          <w:rFonts w:ascii="Verdana" w:eastAsia="Times New Roman" w:hAnsi="Verdana" w:cs="Times New Roman"/>
          <w:color w:val="000000"/>
          <w:sz w:val="20"/>
          <w:szCs w:val="20"/>
          <w:bdr w:val="none" w:sz="0" w:space="0" w:color="auto" w:frame="1"/>
        </w:rPr>
        <w:t> std;  </w:t>
      </w:r>
    </w:p>
    <w:p w:rsidR="00021DBE" w:rsidRPr="00021DBE" w:rsidRDefault="00021DBE" w:rsidP="00021DB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021DBE">
        <w:rPr>
          <w:rFonts w:ascii="Verdana" w:eastAsia="Times New Roman" w:hAnsi="Verdana" w:cs="Times New Roman"/>
          <w:b/>
          <w:bCs/>
          <w:color w:val="006699"/>
          <w:sz w:val="20"/>
        </w:rPr>
        <w:t>enum</w:t>
      </w:r>
      <w:r w:rsidRPr="00021DBE">
        <w:rPr>
          <w:rFonts w:ascii="Verdana" w:eastAsia="Times New Roman" w:hAnsi="Verdana" w:cs="Times New Roman"/>
          <w:color w:val="000000"/>
          <w:sz w:val="20"/>
          <w:szCs w:val="20"/>
          <w:bdr w:val="none" w:sz="0" w:space="0" w:color="auto" w:frame="1"/>
        </w:rPr>
        <w:t> week { Monday, Tuesday, Wednesday, Thursday, Friday, Saturday, Sunday };  </w:t>
      </w:r>
    </w:p>
    <w:p w:rsidR="00021DBE" w:rsidRPr="00021DBE" w:rsidRDefault="00021DBE" w:rsidP="00021DB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021DBE">
        <w:rPr>
          <w:rFonts w:ascii="Verdana" w:eastAsia="Times New Roman" w:hAnsi="Verdana" w:cs="Times New Roman"/>
          <w:b/>
          <w:bCs/>
          <w:color w:val="2E8B57"/>
          <w:sz w:val="20"/>
        </w:rPr>
        <w:t>int</w:t>
      </w:r>
      <w:r w:rsidRPr="00021DBE">
        <w:rPr>
          <w:rFonts w:ascii="Verdana" w:eastAsia="Times New Roman" w:hAnsi="Verdana" w:cs="Times New Roman"/>
          <w:color w:val="000000"/>
          <w:sz w:val="20"/>
          <w:szCs w:val="20"/>
          <w:bdr w:val="none" w:sz="0" w:space="0" w:color="auto" w:frame="1"/>
        </w:rPr>
        <w:t> main()  </w:t>
      </w:r>
    </w:p>
    <w:p w:rsidR="00021DBE" w:rsidRPr="00021DBE" w:rsidRDefault="00021DBE" w:rsidP="00021DB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021DBE">
        <w:rPr>
          <w:rFonts w:ascii="Verdana" w:eastAsia="Times New Roman" w:hAnsi="Verdana" w:cs="Times New Roman"/>
          <w:color w:val="000000"/>
          <w:sz w:val="20"/>
          <w:szCs w:val="20"/>
          <w:bdr w:val="none" w:sz="0" w:space="0" w:color="auto" w:frame="1"/>
        </w:rPr>
        <w:t>{  </w:t>
      </w:r>
    </w:p>
    <w:p w:rsidR="00021DBE" w:rsidRPr="00021DBE" w:rsidRDefault="00021DBE" w:rsidP="00021DB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021DBE">
        <w:rPr>
          <w:rFonts w:ascii="Verdana" w:eastAsia="Times New Roman" w:hAnsi="Verdana" w:cs="Times New Roman"/>
          <w:color w:val="000000"/>
          <w:sz w:val="20"/>
          <w:szCs w:val="20"/>
          <w:bdr w:val="none" w:sz="0" w:space="0" w:color="auto" w:frame="1"/>
        </w:rPr>
        <w:t>    week day;  </w:t>
      </w:r>
    </w:p>
    <w:p w:rsidR="00021DBE" w:rsidRPr="00021DBE" w:rsidRDefault="00021DBE" w:rsidP="00021DB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021DBE">
        <w:rPr>
          <w:rFonts w:ascii="Verdana" w:eastAsia="Times New Roman" w:hAnsi="Verdana" w:cs="Times New Roman"/>
          <w:color w:val="000000"/>
          <w:sz w:val="20"/>
          <w:szCs w:val="20"/>
          <w:bdr w:val="none" w:sz="0" w:space="0" w:color="auto" w:frame="1"/>
        </w:rPr>
        <w:t>    day = Friday;  </w:t>
      </w:r>
    </w:p>
    <w:p w:rsidR="00021DBE" w:rsidRPr="00021DBE" w:rsidRDefault="00021DBE" w:rsidP="00021DB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021DBE">
        <w:rPr>
          <w:rFonts w:ascii="Verdana" w:eastAsia="Times New Roman" w:hAnsi="Verdana" w:cs="Times New Roman"/>
          <w:color w:val="000000"/>
          <w:sz w:val="20"/>
          <w:szCs w:val="20"/>
          <w:bdr w:val="none" w:sz="0" w:space="0" w:color="auto" w:frame="1"/>
        </w:rPr>
        <w:t>    cout &lt;&lt; </w:t>
      </w:r>
      <w:r w:rsidRPr="00021DBE">
        <w:rPr>
          <w:rFonts w:ascii="Verdana" w:eastAsia="Times New Roman" w:hAnsi="Verdana" w:cs="Times New Roman"/>
          <w:color w:val="0000FF"/>
          <w:sz w:val="20"/>
        </w:rPr>
        <w:t>"Day: "</w:t>
      </w:r>
      <w:r w:rsidRPr="00021DBE">
        <w:rPr>
          <w:rFonts w:ascii="Verdana" w:eastAsia="Times New Roman" w:hAnsi="Verdana" w:cs="Times New Roman"/>
          <w:color w:val="000000"/>
          <w:sz w:val="20"/>
          <w:szCs w:val="20"/>
          <w:bdr w:val="none" w:sz="0" w:space="0" w:color="auto" w:frame="1"/>
        </w:rPr>
        <w:t> &lt;&lt; day+1&lt;&lt;endl;  </w:t>
      </w:r>
    </w:p>
    <w:p w:rsidR="00021DBE" w:rsidRPr="00021DBE" w:rsidRDefault="00021DBE" w:rsidP="00021DBE">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021DBE">
        <w:rPr>
          <w:rFonts w:ascii="Verdana" w:eastAsia="Times New Roman" w:hAnsi="Verdana" w:cs="Times New Roman"/>
          <w:color w:val="000000"/>
          <w:sz w:val="20"/>
          <w:szCs w:val="20"/>
          <w:bdr w:val="none" w:sz="0" w:space="0" w:color="auto" w:frame="1"/>
        </w:rPr>
        <w:t>    </w:t>
      </w:r>
      <w:r w:rsidRPr="00021DBE">
        <w:rPr>
          <w:rFonts w:ascii="Verdana" w:eastAsia="Times New Roman" w:hAnsi="Verdana" w:cs="Times New Roman"/>
          <w:b/>
          <w:bCs/>
          <w:color w:val="006699"/>
          <w:sz w:val="20"/>
        </w:rPr>
        <w:t>return</w:t>
      </w:r>
      <w:r w:rsidRPr="00021DBE">
        <w:rPr>
          <w:rFonts w:ascii="Verdana" w:eastAsia="Times New Roman" w:hAnsi="Verdana" w:cs="Times New Roman"/>
          <w:color w:val="000000"/>
          <w:sz w:val="20"/>
          <w:szCs w:val="20"/>
          <w:bdr w:val="none" w:sz="0" w:space="0" w:color="auto" w:frame="1"/>
        </w:rPr>
        <w:t> 0;  </w:t>
      </w:r>
    </w:p>
    <w:p w:rsidR="00021DBE" w:rsidRPr="00021DBE" w:rsidRDefault="00021DBE" w:rsidP="00021DBE">
      <w:pPr>
        <w:numPr>
          <w:ilvl w:val="0"/>
          <w:numId w:val="19"/>
        </w:numPr>
        <w:shd w:val="clear" w:color="auto" w:fill="FFFFFF"/>
        <w:spacing w:after="120" w:line="315" w:lineRule="atLeast"/>
        <w:ind w:left="0"/>
        <w:rPr>
          <w:rFonts w:ascii="Verdana" w:eastAsia="Times New Roman" w:hAnsi="Verdana" w:cs="Times New Roman"/>
          <w:color w:val="000000"/>
          <w:sz w:val="20"/>
          <w:szCs w:val="20"/>
        </w:rPr>
      </w:pPr>
      <w:r w:rsidRPr="00021DBE">
        <w:rPr>
          <w:rFonts w:ascii="Verdana" w:eastAsia="Times New Roman" w:hAnsi="Verdana" w:cs="Times New Roman"/>
          <w:color w:val="000000"/>
          <w:sz w:val="20"/>
          <w:szCs w:val="20"/>
          <w:bdr w:val="none" w:sz="0" w:space="0" w:color="auto" w:frame="1"/>
        </w:rPr>
        <w:t>}     </w:t>
      </w:r>
    </w:p>
    <w:p w:rsidR="00021DBE" w:rsidRPr="00021DBE" w:rsidRDefault="00021DBE" w:rsidP="00021D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21DBE">
        <w:rPr>
          <w:rFonts w:ascii="Verdana" w:eastAsia="Times New Roman" w:hAnsi="Verdana" w:cs="Times New Roman"/>
          <w:color w:val="000000"/>
          <w:sz w:val="20"/>
          <w:szCs w:val="20"/>
        </w:rPr>
        <w:t>Output:</w:t>
      </w:r>
    </w:p>
    <w:p w:rsidR="00021DBE" w:rsidRPr="00021DBE" w:rsidRDefault="00270AE1" w:rsidP="00021DB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Day: 4</w:t>
      </w:r>
    </w:p>
    <w:p w:rsidR="00021DBE" w:rsidRPr="00FA1AA8" w:rsidRDefault="00021DBE">
      <w:pPr>
        <w:rPr>
          <w:rFonts w:ascii="Times New Roman" w:hAnsi="Times New Roman" w:cs="Times New Roman"/>
          <w:sz w:val="28"/>
          <w:szCs w:val="28"/>
        </w:rPr>
      </w:pPr>
    </w:p>
    <w:p w:rsidR="001B0950" w:rsidRPr="000B7926" w:rsidRDefault="001B0950" w:rsidP="001B0950">
      <w:pPr>
        <w:pStyle w:val="Heading1"/>
        <w:shd w:val="clear" w:color="auto" w:fill="FFFFFF"/>
        <w:spacing w:before="75" w:beforeAutospacing="0" w:line="312" w:lineRule="atLeast"/>
        <w:rPr>
          <w:bCs w:val="0"/>
          <w:color w:val="610B38"/>
          <w:sz w:val="28"/>
          <w:szCs w:val="28"/>
          <w:u w:val="single"/>
        </w:rPr>
      </w:pPr>
      <w:r w:rsidRPr="000B7926">
        <w:rPr>
          <w:bCs w:val="0"/>
          <w:color w:val="610B38"/>
          <w:sz w:val="28"/>
          <w:szCs w:val="28"/>
          <w:u w:val="single"/>
        </w:rPr>
        <w:t>C++ Storage Classes</w:t>
      </w:r>
    </w:p>
    <w:p w:rsidR="001B0950" w:rsidRPr="00FA1AA8" w:rsidRDefault="001B0950" w:rsidP="001B0950">
      <w:pPr>
        <w:pStyle w:val="NormalWeb"/>
        <w:shd w:val="clear" w:color="auto" w:fill="FFFFFF"/>
        <w:rPr>
          <w:color w:val="000000"/>
          <w:sz w:val="28"/>
          <w:szCs w:val="28"/>
        </w:rPr>
      </w:pPr>
      <w:r w:rsidRPr="00FA1AA8">
        <w:rPr>
          <w:color w:val="000000"/>
          <w:sz w:val="28"/>
          <w:szCs w:val="28"/>
        </w:rPr>
        <w:t>Storage class is used to define the lifetime and visibility of a variable and/or function within a C++ program.</w:t>
      </w:r>
    </w:p>
    <w:p w:rsidR="001B0950" w:rsidRPr="00FA1AA8" w:rsidRDefault="001B0950" w:rsidP="001B0950">
      <w:pPr>
        <w:pStyle w:val="NormalWeb"/>
        <w:shd w:val="clear" w:color="auto" w:fill="FFFFFF"/>
        <w:rPr>
          <w:color w:val="000000"/>
          <w:sz w:val="28"/>
          <w:szCs w:val="28"/>
        </w:rPr>
      </w:pPr>
      <w:r w:rsidRPr="00FA1AA8">
        <w:rPr>
          <w:color w:val="000000"/>
          <w:sz w:val="28"/>
          <w:szCs w:val="28"/>
        </w:rPr>
        <w:t>Lifetime refers to the period during which the variable remains active and visibility refers to the module of a program in which the variable is accessible.</w:t>
      </w:r>
    </w:p>
    <w:p w:rsidR="001B0950" w:rsidRPr="00FA1AA8" w:rsidRDefault="00070BD5" w:rsidP="001B0950">
      <w:pPr>
        <w:pStyle w:val="NormalWeb"/>
        <w:shd w:val="clear" w:color="auto" w:fill="FFFFFF"/>
        <w:rPr>
          <w:color w:val="000000"/>
          <w:sz w:val="28"/>
          <w:szCs w:val="28"/>
        </w:rPr>
      </w:pPr>
      <w:r w:rsidRPr="00FA1AA8">
        <w:rPr>
          <w:color w:val="000000"/>
          <w:sz w:val="28"/>
          <w:szCs w:val="28"/>
        </w:rPr>
        <w:t>There are four ty</w:t>
      </w:r>
      <w:r w:rsidR="001B0950" w:rsidRPr="00FA1AA8">
        <w:rPr>
          <w:color w:val="000000"/>
          <w:sz w:val="28"/>
          <w:szCs w:val="28"/>
        </w:rPr>
        <w:t>pes of storage classes, which can be used in a C++ program</w:t>
      </w:r>
    </w:p>
    <w:p w:rsidR="001B0950" w:rsidRPr="00FA1AA8" w:rsidRDefault="001B0950" w:rsidP="001B0950">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Automatic</w:t>
      </w:r>
    </w:p>
    <w:p w:rsidR="001B0950" w:rsidRPr="00FA1AA8" w:rsidRDefault="001B0950" w:rsidP="001B0950">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Register</w:t>
      </w:r>
    </w:p>
    <w:p w:rsidR="001B0950" w:rsidRPr="00FA1AA8" w:rsidRDefault="001B0950" w:rsidP="001B0950">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Static</w:t>
      </w:r>
    </w:p>
    <w:p w:rsidR="001B0950" w:rsidRPr="00FA1AA8" w:rsidRDefault="001B0950" w:rsidP="001B0950">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External</w:t>
      </w:r>
    </w:p>
    <w:p w:rsidR="001B0950" w:rsidRPr="00FA1AA8" w:rsidRDefault="001B0950" w:rsidP="00C52428">
      <w:pPr>
        <w:shd w:val="clear" w:color="auto" w:fill="FFFFFF"/>
        <w:spacing w:before="60" w:after="100" w:afterAutospacing="1" w:line="315" w:lineRule="atLeast"/>
        <w:ind w:left="720"/>
        <w:rPr>
          <w:rFonts w:ascii="Times New Roman" w:eastAsia="Times New Roman" w:hAnsi="Times New Roman" w:cs="Times New Roman"/>
          <w:color w:val="000000"/>
          <w:sz w:val="28"/>
          <w:szCs w:val="28"/>
        </w:rPr>
      </w:pPr>
    </w:p>
    <w:tbl>
      <w:tblPr>
        <w:tblW w:w="11262" w:type="dxa"/>
        <w:tblInd w:w="-9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63"/>
        <w:gridCol w:w="1816"/>
        <w:gridCol w:w="2877"/>
        <w:gridCol w:w="1798"/>
        <w:gridCol w:w="2308"/>
      </w:tblGrid>
      <w:tr w:rsidR="001B0950" w:rsidRPr="00FA1AA8" w:rsidTr="001B0950">
        <w:trPr>
          <w:trHeight w:val="218"/>
        </w:trPr>
        <w:tc>
          <w:tcPr>
            <w:tcW w:w="0" w:type="auto"/>
            <w:shd w:val="clear" w:color="auto" w:fill="C7CCBE"/>
            <w:tcMar>
              <w:top w:w="180" w:type="dxa"/>
              <w:left w:w="180" w:type="dxa"/>
              <w:bottom w:w="180" w:type="dxa"/>
              <w:right w:w="180" w:type="dxa"/>
            </w:tcMar>
            <w:hideMark/>
          </w:tcPr>
          <w:p w:rsidR="001B0950" w:rsidRPr="00FA1AA8" w:rsidRDefault="001B0950" w:rsidP="001B0950">
            <w:pPr>
              <w:spacing w:after="0" w:line="240" w:lineRule="auto"/>
              <w:rPr>
                <w:rFonts w:ascii="Times New Roman" w:eastAsia="Times New Roman" w:hAnsi="Times New Roman" w:cs="Times New Roman"/>
                <w:b/>
                <w:bCs/>
                <w:color w:val="000000"/>
                <w:sz w:val="28"/>
                <w:szCs w:val="28"/>
              </w:rPr>
            </w:pPr>
            <w:r w:rsidRPr="00FA1AA8">
              <w:rPr>
                <w:rFonts w:ascii="Times New Roman" w:eastAsia="Times New Roman" w:hAnsi="Times New Roman" w:cs="Times New Roman"/>
                <w:b/>
                <w:bCs/>
                <w:color w:val="000000"/>
                <w:sz w:val="28"/>
                <w:szCs w:val="28"/>
              </w:rPr>
              <w:t>Storage Class</w:t>
            </w:r>
          </w:p>
        </w:tc>
        <w:tc>
          <w:tcPr>
            <w:tcW w:w="0" w:type="auto"/>
            <w:shd w:val="clear" w:color="auto" w:fill="C7CCBE"/>
            <w:tcMar>
              <w:top w:w="180" w:type="dxa"/>
              <w:left w:w="180" w:type="dxa"/>
              <w:bottom w:w="180" w:type="dxa"/>
              <w:right w:w="180" w:type="dxa"/>
            </w:tcMar>
            <w:hideMark/>
          </w:tcPr>
          <w:p w:rsidR="001B0950" w:rsidRPr="00FA1AA8" w:rsidRDefault="001B0950" w:rsidP="001B0950">
            <w:pPr>
              <w:spacing w:after="0" w:line="240" w:lineRule="auto"/>
              <w:rPr>
                <w:rFonts w:ascii="Times New Roman" w:eastAsia="Times New Roman" w:hAnsi="Times New Roman" w:cs="Times New Roman"/>
                <w:b/>
                <w:bCs/>
                <w:color w:val="000000"/>
                <w:sz w:val="28"/>
                <w:szCs w:val="28"/>
              </w:rPr>
            </w:pPr>
            <w:r w:rsidRPr="00FA1AA8">
              <w:rPr>
                <w:rFonts w:ascii="Times New Roman" w:eastAsia="Times New Roman" w:hAnsi="Times New Roman" w:cs="Times New Roman"/>
                <w:b/>
                <w:bCs/>
                <w:color w:val="000000"/>
                <w:sz w:val="28"/>
                <w:szCs w:val="28"/>
              </w:rPr>
              <w:t>Keyword</w:t>
            </w:r>
          </w:p>
        </w:tc>
        <w:tc>
          <w:tcPr>
            <w:tcW w:w="0" w:type="auto"/>
            <w:shd w:val="clear" w:color="auto" w:fill="C7CCBE"/>
            <w:tcMar>
              <w:top w:w="180" w:type="dxa"/>
              <w:left w:w="180" w:type="dxa"/>
              <w:bottom w:w="180" w:type="dxa"/>
              <w:right w:w="180" w:type="dxa"/>
            </w:tcMar>
            <w:hideMark/>
          </w:tcPr>
          <w:p w:rsidR="001B0950" w:rsidRPr="00FA1AA8" w:rsidRDefault="001B0950" w:rsidP="001B0950">
            <w:pPr>
              <w:spacing w:after="0" w:line="240" w:lineRule="auto"/>
              <w:rPr>
                <w:rFonts w:ascii="Times New Roman" w:eastAsia="Times New Roman" w:hAnsi="Times New Roman" w:cs="Times New Roman"/>
                <w:b/>
                <w:bCs/>
                <w:color w:val="000000"/>
                <w:sz w:val="28"/>
                <w:szCs w:val="28"/>
              </w:rPr>
            </w:pPr>
            <w:r w:rsidRPr="00FA1AA8">
              <w:rPr>
                <w:rFonts w:ascii="Times New Roman" w:eastAsia="Times New Roman" w:hAnsi="Times New Roman" w:cs="Times New Roman"/>
                <w:b/>
                <w:bCs/>
                <w:color w:val="000000"/>
                <w:sz w:val="28"/>
                <w:szCs w:val="28"/>
              </w:rPr>
              <w:t>Lifetime</w:t>
            </w:r>
          </w:p>
        </w:tc>
        <w:tc>
          <w:tcPr>
            <w:tcW w:w="0" w:type="auto"/>
            <w:shd w:val="clear" w:color="auto" w:fill="C7CCBE"/>
            <w:tcMar>
              <w:top w:w="180" w:type="dxa"/>
              <w:left w:w="180" w:type="dxa"/>
              <w:bottom w:w="180" w:type="dxa"/>
              <w:right w:w="180" w:type="dxa"/>
            </w:tcMar>
            <w:hideMark/>
          </w:tcPr>
          <w:p w:rsidR="001B0950" w:rsidRPr="00FA1AA8" w:rsidRDefault="001B0950" w:rsidP="001B0950">
            <w:pPr>
              <w:spacing w:after="0" w:line="240" w:lineRule="auto"/>
              <w:rPr>
                <w:rFonts w:ascii="Times New Roman" w:eastAsia="Times New Roman" w:hAnsi="Times New Roman" w:cs="Times New Roman"/>
                <w:b/>
                <w:bCs/>
                <w:color w:val="000000"/>
                <w:sz w:val="28"/>
                <w:szCs w:val="28"/>
              </w:rPr>
            </w:pPr>
            <w:r w:rsidRPr="00FA1AA8">
              <w:rPr>
                <w:rFonts w:ascii="Times New Roman" w:eastAsia="Times New Roman" w:hAnsi="Times New Roman" w:cs="Times New Roman"/>
                <w:b/>
                <w:bCs/>
                <w:color w:val="000000"/>
                <w:sz w:val="28"/>
                <w:szCs w:val="28"/>
              </w:rPr>
              <w:t>Visibility</w:t>
            </w:r>
          </w:p>
        </w:tc>
        <w:tc>
          <w:tcPr>
            <w:tcW w:w="0" w:type="auto"/>
            <w:shd w:val="clear" w:color="auto" w:fill="C7CCBE"/>
            <w:tcMar>
              <w:top w:w="180" w:type="dxa"/>
              <w:left w:w="180" w:type="dxa"/>
              <w:bottom w:w="180" w:type="dxa"/>
              <w:right w:w="180" w:type="dxa"/>
            </w:tcMar>
            <w:hideMark/>
          </w:tcPr>
          <w:p w:rsidR="001B0950" w:rsidRPr="00FA1AA8" w:rsidRDefault="001B0950" w:rsidP="001B0950">
            <w:pPr>
              <w:spacing w:after="0" w:line="240" w:lineRule="auto"/>
              <w:rPr>
                <w:rFonts w:ascii="Times New Roman" w:eastAsia="Times New Roman" w:hAnsi="Times New Roman" w:cs="Times New Roman"/>
                <w:b/>
                <w:bCs/>
                <w:color w:val="000000"/>
                <w:sz w:val="28"/>
                <w:szCs w:val="28"/>
              </w:rPr>
            </w:pPr>
            <w:r w:rsidRPr="00FA1AA8">
              <w:rPr>
                <w:rFonts w:ascii="Times New Roman" w:eastAsia="Times New Roman" w:hAnsi="Times New Roman" w:cs="Times New Roman"/>
                <w:b/>
                <w:bCs/>
                <w:color w:val="000000"/>
                <w:sz w:val="28"/>
                <w:szCs w:val="28"/>
              </w:rPr>
              <w:t>Initial Value</w:t>
            </w:r>
          </w:p>
        </w:tc>
      </w:tr>
      <w:tr w:rsidR="001B0950" w:rsidRPr="00FA1AA8" w:rsidTr="001B0950">
        <w:trPr>
          <w:trHeight w:val="2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Automatic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Function Block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Garbage</w:t>
            </w:r>
          </w:p>
        </w:tc>
      </w:tr>
      <w:tr w:rsidR="001B0950" w:rsidRPr="00FA1AA8" w:rsidTr="001B0950">
        <w:trPr>
          <w:trHeight w:val="2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Function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Garbage</w:t>
            </w:r>
          </w:p>
        </w:tc>
      </w:tr>
      <w:tr w:rsidR="001B0950" w:rsidRPr="00FA1AA8" w:rsidTr="001B0950">
        <w:trPr>
          <w:trHeight w:val="2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External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extern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Whole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Global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Zero</w:t>
            </w:r>
          </w:p>
        </w:tc>
      </w:tr>
      <w:tr w:rsidR="001B0950" w:rsidRPr="00FA1AA8" w:rsidTr="001B0950">
        <w:trPr>
          <w:trHeight w:val="2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lastRenderedPageBreak/>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Whole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0950" w:rsidRPr="00FA1AA8" w:rsidRDefault="001B0950" w:rsidP="001B0950">
            <w:pPr>
              <w:spacing w:after="0" w:line="345" w:lineRule="atLeast"/>
              <w:ind w:left="30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Zero</w:t>
            </w:r>
          </w:p>
        </w:tc>
      </w:tr>
    </w:tbl>
    <w:p w:rsidR="001B0950" w:rsidRPr="00FA1AA8" w:rsidRDefault="001B0950">
      <w:pPr>
        <w:rPr>
          <w:rFonts w:ascii="Times New Roman" w:hAnsi="Times New Roman" w:cs="Times New Roman"/>
          <w:sz w:val="28"/>
          <w:szCs w:val="28"/>
        </w:rPr>
      </w:pPr>
    </w:p>
    <w:p w:rsidR="008E67CC" w:rsidRPr="0040329B" w:rsidRDefault="008E67CC" w:rsidP="008E67CC">
      <w:pPr>
        <w:shd w:val="clear" w:color="auto" w:fill="FFFFFF"/>
        <w:spacing w:before="100" w:beforeAutospacing="1" w:after="100" w:afterAutospacing="1" w:line="312" w:lineRule="atLeast"/>
        <w:outlineLvl w:val="1"/>
        <w:rPr>
          <w:rFonts w:ascii="Times New Roman" w:eastAsia="Times New Roman" w:hAnsi="Times New Roman" w:cs="Times New Roman"/>
          <w:b/>
          <w:color w:val="610B38"/>
          <w:sz w:val="28"/>
          <w:szCs w:val="28"/>
          <w:u w:val="single"/>
        </w:rPr>
      </w:pPr>
      <w:r w:rsidRPr="0040329B">
        <w:rPr>
          <w:rFonts w:ascii="Times New Roman" w:eastAsia="Times New Roman" w:hAnsi="Times New Roman" w:cs="Times New Roman"/>
          <w:b/>
          <w:color w:val="610B38"/>
          <w:sz w:val="28"/>
          <w:szCs w:val="28"/>
          <w:u w:val="single"/>
        </w:rPr>
        <w:t>Automatic Storage Class</w:t>
      </w:r>
    </w:p>
    <w:p w:rsidR="008E67CC" w:rsidRPr="00FA1AA8" w:rsidRDefault="008E67CC" w:rsidP="008E67C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It is the default storage class for all local variables. The auto keyword is applied to all local variables automatically.</w:t>
      </w:r>
    </w:p>
    <w:p w:rsidR="008E67CC" w:rsidRPr="00FA1AA8" w:rsidRDefault="008E67CC" w:rsidP="008E67CC">
      <w:pPr>
        <w:numPr>
          <w:ilvl w:val="0"/>
          <w:numId w:val="2"/>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p>
    <w:p w:rsidR="008E67CC" w:rsidRPr="00FA1AA8" w:rsidRDefault="008E67CC" w:rsidP="008E67CC">
      <w:pPr>
        <w:numPr>
          <w:ilvl w:val="0"/>
          <w:numId w:val="2"/>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auto </w:t>
      </w: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y;  </w:t>
      </w:r>
    </w:p>
    <w:p w:rsidR="008E67CC" w:rsidRPr="00FA1AA8" w:rsidRDefault="008E67CC" w:rsidP="008E67CC">
      <w:pPr>
        <w:numPr>
          <w:ilvl w:val="0"/>
          <w:numId w:val="2"/>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float</w:t>
      </w:r>
      <w:r w:rsidRPr="00FA1AA8">
        <w:rPr>
          <w:rFonts w:ascii="Times New Roman" w:eastAsia="Times New Roman" w:hAnsi="Times New Roman" w:cs="Times New Roman"/>
          <w:color w:val="000000"/>
          <w:sz w:val="28"/>
          <w:szCs w:val="28"/>
          <w:bdr w:val="none" w:sz="0" w:space="0" w:color="auto" w:frame="1"/>
        </w:rPr>
        <w:t> y = 3.45;  </w:t>
      </w:r>
    </w:p>
    <w:p w:rsidR="008E67CC" w:rsidRPr="00FA1AA8" w:rsidRDefault="008E67CC" w:rsidP="008E67CC">
      <w:pPr>
        <w:numPr>
          <w:ilvl w:val="0"/>
          <w:numId w:val="2"/>
        </w:numPr>
        <w:shd w:val="clear" w:color="auto" w:fill="FFFFFF"/>
        <w:spacing w:after="12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p>
    <w:p w:rsidR="008E67CC" w:rsidRPr="00FA1AA8" w:rsidRDefault="008E67CC" w:rsidP="008E67C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The above example defines two variables with a same storage class, auto can only be used within functions.</w:t>
      </w:r>
    </w:p>
    <w:p w:rsidR="008E67CC" w:rsidRPr="00FA1AA8" w:rsidRDefault="00751CBA" w:rsidP="008E67CC">
      <w:pPr>
        <w:spacing w:after="0" w:line="240" w:lineRule="auto"/>
        <w:rPr>
          <w:rFonts w:ascii="Times New Roman" w:eastAsia="Times New Roman" w:hAnsi="Times New Roman" w:cs="Times New Roman"/>
          <w:sz w:val="28"/>
          <w:szCs w:val="28"/>
        </w:rPr>
      </w:pPr>
      <w:r w:rsidRPr="00751CBA">
        <w:rPr>
          <w:rFonts w:ascii="Times New Roman" w:eastAsia="Times New Roman" w:hAnsi="Times New Roman" w:cs="Times New Roman"/>
          <w:sz w:val="28"/>
          <w:szCs w:val="28"/>
        </w:rPr>
        <w:pict>
          <v:rect id="_x0000_i1026" style="width:0;height:.75pt" o:hralign="center" o:hrstd="t" o:hrnoshade="t" o:hr="t" fillcolor="#d4d4d4" stroked="f"/>
        </w:pict>
      </w:r>
    </w:p>
    <w:p w:rsidR="008E67CC" w:rsidRPr="0040329B" w:rsidRDefault="008E67CC" w:rsidP="008E67CC">
      <w:pPr>
        <w:shd w:val="clear" w:color="auto" w:fill="FFFFFF"/>
        <w:spacing w:before="100" w:beforeAutospacing="1" w:after="100" w:afterAutospacing="1" w:line="312" w:lineRule="atLeast"/>
        <w:outlineLvl w:val="1"/>
        <w:rPr>
          <w:rFonts w:ascii="Times New Roman" w:eastAsia="Times New Roman" w:hAnsi="Times New Roman" w:cs="Times New Roman"/>
          <w:b/>
          <w:color w:val="610B38"/>
          <w:sz w:val="28"/>
          <w:szCs w:val="28"/>
          <w:u w:val="single"/>
        </w:rPr>
      </w:pPr>
      <w:r w:rsidRPr="0040329B">
        <w:rPr>
          <w:rFonts w:ascii="Times New Roman" w:eastAsia="Times New Roman" w:hAnsi="Times New Roman" w:cs="Times New Roman"/>
          <w:b/>
          <w:color w:val="610B38"/>
          <w:sz w:val="28"/>
          <w:szCs w:val="28"/>
          <w:u w:val="single"/>
        </w:rPr>
        <w:t>Register Storage Class</w:t>
      </w:r>
    </w:p>
    <w:p w:rsidR="008E67CC" w:rsidRPr="00FA1AA8" w:rsidRDefault="008E67CC" w:rsidP="008E67C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The register variable allocates memory in register than RAM. Its size is same of register size. It has a faster access than other variables.</w:t>
      </w:r>
    </w:p>
    <w:p w:rsidR="008E67CC" w:rsidRPr="00FA1AA8" w:rsidRDefault="008E67CC" w:rsidP="008E67C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It is recommended to use register variable only for quick access such as in counter.</w:t>
      </w:r>
    </w:p>
    <w:p w:rsidR="008E67CC" w:rsidRPr="00FA1AA8" w:rsidRDefault="008E67CC" w:rsidP="008E67C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Note: We can't get the address of register variable.</w:t>
      </w:r>
    </w:p>
    <w:p w:rsidR="008E67CC" w:rsidRPr="00FA1AA8" w:rsidRDefault="008E67CC" w:rsidP="008E67CC">
      <w:pPr>
        <w:numPr>
          <w:ilvl w:val="0"/>
          <w:numId w:val="3"/>
        </w:numPr>
        <w:shd w:val="clear" w:color="auto" w:fill="FFFFFF"/>
        <w:spacing w:after="12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6699"/>
          <w:sz w:val="28"/>
          <w:szCs w:val="28"/>
        </w:rPr>
        <w:t>register</w:t>
      </w:r>
      <w:r w:rsidRPr="00FA1AA8">
        <w:rPr>
          <w:rFonts w:ascii="Times New Roman" w:eastAsia="Times New Roman" w:hAnsi="Times New Roman" w:cs="Times New Roman"/>
          <w:color w:val="000000"/>
          <w:sz w:val="28"/>
          <w:szCs w:val="28"/>
          <w:bdr w:val="none" w:sz="0" w:space="0" w:color="auto" w:frame="1"/>
        </w:rPr>
        <w:t> </w:t>
      </w: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counter=0;    </w:t>
      </w:r>
    </w:p>
    <w:p w:rsidR="008E67CC" w:rsidRPr="00FA1AA8" w:rsidRDefault="00751CBA" w:rsidP="008E67CC">
      <w:pPr>
        <w:spacing w:after="0" w:line="240" w:lineRule="auto"/>
        <w:rPr>
          <w:rFonts w:ascii="Times New Roman" w:eastAsia="Times New Roman" w:hAnsi="Times New Roman" w:cs="Times New Roman"/>
          <w:sz w:val="28"/>
          <w:szCs w:val="28"/>
        </w:rPr>
      </w:pPr>
      <w:r w:rsidRPr="00751CBA">
        <w:rPr>
          <w:rFonts w:ascii="Times New Roman" w:eastAsia="Times New Roman" w:hAnsi="Times New Roman" w:cs="Times New Roman"/>
          <w:sz w:val="28"/>
          <w:szCs w:val="28"/>
        </w:rPr>
        <w:pict>
          <v:rect id="_x0000_i1027" style="width:0;height:.75pt" o:hralign="center" o:hrstd="t" o:hrnoshade="t" o:hr="t" fillcolor="#d4d4d4" stroked="f"/>
        </w:pict>
      </w:r>
    </w:p>
    <w:p w:rsidR="008E67CC" w:rsidRPr="0040329B" w:rsidRDefault="008E67CC" w:rsidP="008E67CC">
      <w:pPr>
        <w:shd w:val="clear" w:color="auto" w:fill="FFFFFF"/>
        <w:spacing w:before="100" w:beforeAutospacing="1" w:after="100" w:afterAutospacing="1" w:line="312" w:lineRule="atLeast"/>
        <w:outlineLvl w:val="1"/>
        <w:rPr>
          <w:rFonts w:ascii="Times New Roman" w:eastAsia="Times New Roman" w:hAnsi="Times New Roman" w:cs="Times New Roman"/>
          <w:b/>
          <w:color w:val="610B38"/>
          <w:sz w:val="28"/>
          <w:szCs w:val="28"/>
          <w:u w:val="single"/>
        </w:rPr>
      </w:pPr>
      <w:r w:rsidRPr="0040329B">
        <w:rPr>
          <w:rFonts w:ascii="Times New Roman" w:eastAsia="Times New Roman" w:hAnsi="Times New Roman" w:cs="Times New Roman"/>
          <w:b/>
          <w:color w:val="610B38"/>
          <w:sz w:val="28"/>
          <w:szCs w:val="28"/>
          <w:u w:val="single"/>
        </w:rPr>
        <w:t>Static Storage Class</w:t>
      </w:r>
    </w:p>
    <w:p w:rsidR="008E67CC" w:rsidRPr="00FA1AA8" w:rsidRDefault="008E67CC" w:rsidP="008E67C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The static variable is initialized only once and exists till the end of a program. It retains its value between multiple functions call.</w:t>
      </w:r>
    </w:p>
    <w:p w:rsidR="008E67CC" w:rsidRPr="00FA1AA8" w:rsidRDefault="008E67CC" w:rsidP="008E67C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The static variable has the default value 0 which is provided by compiler.</w:t>
      </w:r>
    </w:p>
    <w:p w:rsidR="008E67CC" w:rsidRPr="00FA1AA8" w:rsidRDefault="008E67CC" w:rsidP="008E67CC">
      <w:pPr>
        <w:numPr>
          <w:ilvl w:val="0"/>
          <w:numId w:val="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FF"/>
          <w:sz w:val="28"/>
          <w:szCs w:val="28"/>
        </w:rPr>
        <w:t>#include &lt;iostream&gt;</w:t>
      </w:r>
      <w:r w:rsidRPr="00FA1AA8">
        <w:rPr>
          <w:rFonts w:ascii="Times New Roman" w:eastAsia="Times New Roman" w:hAnsi="Times New Roman" w:cs="Times New Roman"/>
          <w:color w:val="000000"/>
          <w:sz w:val="28"/>
          <w:szCs w:val="28"/>
          <w:bdr w:val="none" w:sz="0" w:space="0" w:color="auto" w:frame="1"/>
        </w:rPr>
        <w:t>  </w:t>
      </w:r>
    </w:p>
    <w:p w:rsidR="008E67CC" w:rsidRPr="00FA1AA8" w:rsidRDefault="008E67CC" w:rsidP="008E67CC">
      <w:pPr>
        <w:numPr>
          <w:ilvl w:val="0"/>
          <w:numId w:val="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6699"/>
          <w:sz w:val="28"/>
          <w:szCs w:val="28"/>
        </w:rPr>
        <w:t>using</w:t>
      </w:r>
      <w:r w:rsidRPr="00FA1AA8">
        <w:rPr>
          <w:rFonts w:ascii="Times New Roman" w:eastAsia="Times New Roman" w:hAnsi="Times New Roman" w:cs="Times New Roman"/>
          <w:color w:val="000000"/>
          <w:sz w:val="28"/>
          <w:szCs w:val="28"/>
          <w:bdr w:val="none" w:sz="0" w:space="0" w:color="auto" w:frame="1"/>
        </w:rPr>
        <w:t> </w:t>
      </w:r>
      <w:r w:rsidRPr="00FA1AA8">
        <w:rPr>
          <w:rFonts w:ascii="Times New Roman" w:eastAsia="Times New Roman" w:hAnsi="Times New Roman" w:cs="Times New Roman"/>
          <w:b/>
          <w:bCs/>
          <w:color w:val="006699"/>
          <w:sz w:val="28"/>
          <w:szCs w:val="28"/>
        </w:rPr>
        <w:t>namespace</w:t>
      </w:r>
      <w:r w:rsidRPr="00FA1AA8">
        <w:rPr>
          <w:rFonts w:ascii="Times New Roman" w:eastAsia="Times New Roman" w:hAnsi="Times New Roman" w:cs="Times New Roman"/>
          <w:color w:val="000000"/>
          <w:sz w:val="28"/>
          <w:szCs w:val="28"/>
          <w:bdr w:val="none" w:sz="0" w:space="0" w:color="auto" w:frame="1"/>
        </w:rPr>
        <w:t> std;  </w:t>
      </w:r>
    </w:p>
    <w:p w:rsidR="008E67CC" w:rsidRPr="00FA1AA8" w:rsidRDefault="008E67CC" w:rsidP="008E67CC">
      <w:pPr>
        <w:numPr>
          <w:ilvl w:val="0"/>
          <w:numId w:val="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6699"/>
          <w:sz w:val="28"/>
          <w:szCs w:val="28"/>
        </w:rPr>
        <w:t>void</w:t>
      </w:r>
      <w:r w:rsidRPr="00FA1AA8">
        <w:rPr>
          <w:rFonts w:ascii="Times New Roman" w:eastAsia="Times New Roman" w:hAnsi="Times New Roman" w:cs="Times New Roman"/>
          <w:color w:val="000000"/>
          <w:sz w:val="28"/>
          <w:szCs w:val="28"/>
          <w:bdr w:val="none" w:sz="0" w:space="0" w:color="auto" w:frame="1"/>
        </w:rPr>
        <w:t> func() {    </w:t>
      </w:r>
    </w:p>
    <w:p w:rsidR="008E67CC" w:rsidRPr="00FA1AA8" w:rsidRDefault="008E67CC" w:rsidP="008E67CC">
      <w:pPr>
        <w:numPr>
          <w:ilvl w:val="0"/>
          <w:numId w:val="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lastRenderedPageBreak/>
        <w:t>   </w:t>
      </w:r>
      <w:r w:rsidRPr="00FA1AA8">
        <w:rPr>
          <w:rFonts w:ascii="Times New Roman" w:eastAsia="Times New Roman" w:hAnsi="Times New Roman" w:cs="Times New Roman"/>
          <w:b/>
          <w:bCs/>
          <w:color w:val="006699"/>
          <w:sz w:val="28"/>
          <w:szCs w:val="28"/>
        </w:rPr>
        <w:t>static</w:t>
      </w:r>
      <w:r w:rsidRPr="00FA1AA8">
        <w:rPr>
          <w:rFonts w:ascii="Times New Roman" w:eastAsia="Times New Roman" w:hAnsi="Times New Roman" w:cs="Times New Roman"/>
          <w:color w:val="000000"/>
          <w:sz w:val="28"/>
          <w:szCs w:val="28"/>
          <w:bdr w:val="none" w:sz="0" w:space="0" w:color="auto" w:frame="1"/>
        </w:rPr>
        <w:t> </w:t>
      </w: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i=0; </w:t>
      </w:r>
      <w:r w:rsidRPr="00FA1AA8">
        <w:rPr>
          <w:rFonts w:ascii="Times New Roman" w:eastAsia="Times New Roman" w:hAnsi="Times New Roman" w:cs="Times New Roman"/>
          <w:color w:val="008200"/>
          <w:sz w:val="28"/>
          <w:szCs w:val="28"/>
        </w:rPr>
        <w:t>//static variable  </w:t>
      </w:r>
      <w:r w:rsidRPr="00FA1AA8">
        <w:rPr>
          <w:rFonts w:ascii="Times New Roman" w:eastAsia="Times New Roman" w:hAnsi="Times New Roman" w:cs="Times New Roman"/>
          <w:color w:val="000000"/>
          <w:sz w:val="28"/>
          <w:szCs w:val="28"/>
          <w:bdr w:val="none" w:sz="0" w:space="0" w:color="auto" w:frame="1"/>
        </w:rPr>
        <w:t>  </w:t>
      </w:r>
    </w:p>
    <w:p w:rsidR="008E67CC" w:rsidRPr="00FA1AA8" w:rsidRDefault="008E67CC" w:rsidP="008E67CC">
      <w:pPr>
        <w:numPr>
          <w:ilvl w:val="0"/>
          <w:numId w:val="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j=0; </w:t>
      </w:r>
      <w:r w:rsidRPr="00FA1AA8">
        <w:rPr>
          <w:rFonts w:ascii="Times New Roman" w:eastAsia="Times New Roman" w:hAnsi="Times New Roman" w:cs="Times New Roman"/>
          <w:color w:val="008200"/>
          <w:sz w:val="28"/>
          <w:szCs w:val="28"/>
        </w:rPr>
        <w:t>//local variable  </w:t>
      </w:r>
      <w:r w:rsidRPr="00FA1AA8">
        <w:rPr>
          <w:rFonts w:ascii="Times New Roman" w:eastAsia="Times New Roman" w:hAnsi="Times New Roman" w:cs="Times New Roman"/>
          <w:color w:val="000000"/>
          <w:sz w:val="28"/>
          <w:szCs w:val="28"/>
          <w:bdr w:val="none" w:sz="0" w:space="0" w:color="auto" w:frame="1"/>
        </w:rPr>
        <w:t>  </w:t>
      </w:r>
    </w:p>
    <w:p w:rsidR="008E67CC" w:rsidRPr="00FA1AA8" w:rsidRDefault="008E67CC" w:rsidP="008E67CC">
      <w:pPr>
        <w:numPr>
          <w:ilvl w:val="0"/>
          <w:numId w:val="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i++;    </w:t>
      </w:r>
    </w:p>
    <w:p w:rsidR="008E67CC" w:rsidRPr="00FA1AA8" w:rsidRDefault="008E67CC" w:rsidP="008E67CC">
      <w:pPr>
        <w:numPr>
          <w:ilvl w:val="0"/>
          <w:numId w:val="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j++;    </w:t>
      </w:r>
    </w:p>
    <w:p w:rsidR="008E67CC" w:rsidRPr="00FA1AA8" w:rsidRDefault="008E67CC" w:rsidP="008E67CC">
      <w:pPr>
        <w:numPr>
          <w:ilvl w:val="0"/>
          <w:numId w:val="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cout&lt;&lt;</w:t>
      </w:r>
      <w:r w:rsidRPr="00FA1AA8">
        <w:rPr>
          <w:rFonts w:ascii="Times New Roman" w:eastAsia="Times New Roman" w:hAnsi="Times New Roman" w:cs="Times New Roman"/>
          <w:color w:val="0000FF"/>
          <w:sz w:val="28"/>
          <w:szCs w:val="28"/>
        </w:rPr>
        <w:t>"i="</w:t>
      </w:r>
      <w:r w:rsidRPr="00FA1AA8">
        <w:rPr>
          <w:rFonts w:ascii="Times New Roman" w:eastAsia="Times New Roman" w:hAnsi="Times New Roman" w:cs="Times New Roman"/>
          <w:color w:val="000000"/>
          <w:sz w:val="28"/>
          <w:szCs w:val="28"/>
          <w:bdr w:val="none" w:sz="0" w:space="0" w:color="auto" w:frame="1"/>
        </w:rPr>
        <w:t> &lt;&lt; i&lt;&lt;</w:t>
      </w:r>
      <w:r w:rsidRPr="00FA1AA8">
        <w:rPr>
          <w:rFonts w:ascii="Times New Roman" w:eastAsia="Times New Roman" w:hAnsi="Times New Roman" w:cs="Times New Roman"/>
          <w:color w:val="0000FF"/>
          <w:sz w:val="28"/>
          <w:szCs w:val="28"/>
        </w:rPr>
        <w:t>" and j="</w:t>
      </w:r>
      <w:r w:rsidRPr="00FA1AA8">
        <w:rPr>
          <w:rFonts w:ascii="Times New Roman" w:eastAsia="Times New Roman" w:hAnsi="Times New Roman" w:cs="Times New Roman"/>
          <w:color w:val="000000"/>
          <w:sz w:val="28"/>
          <w:szCs w:val="28"/>
          <w:bdr w:val="none" w:sz="0" w:space="0" w:color="auto" w:frame="1"/>
        </w:rPr>
        <w:t> &lt;&lt;j&lt;&lt;endl;    </w:t>
      </w:r>
    </w:p>
    <w:p w:rsidR="008E67CC" w:rsidRPr="00FA1AA8" w:rsidRDefault="008E67CC" w:rsidP="008E67CC">
      <w:pPr>
        <w:numPr>
          <w:ilvl w:val="0"/>
          <w:numId w:val="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p>
    <w:p w:rsidR="008E67CC" w:rsidRPr="00FA1AA8" w:rsidRDefault="008E67CC" w:rsidP="008E67CC">
      <w:pPr>
        <w:numPr>
          <w:ilvl w:val="0"/>
          <w:numId w:val="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main()  </w:t>
      </w:r>
    </w:p>
    <w:p w:rsidR="008E67CC" w:rsidRPr="00FA1AA8" w:rsidRDefault="008E67CC" w:rsidP="008E67CC">
      <w:pPr>
        <w:numPr>
          <w:ilvl w:val="0"/>
          <w:numId w:val="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p>
    <w:p w:rsidR="008E67CC" w:rsidRPr="00FA1AA8" w:rsidRDefault="008E67CC" w:rsidP="008E67CC">
      <w:pPr>
        <w:numPr>
          <w:ilvl w:val="0"/>
          <w:numId w:val="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func();    </w:t>
      </w:r>
    </w:p>
    <w:p w:rsidR="008E67CC" w:rsidRPr="00FA1AA8" w:rsidRDefault="008E67CC" w:rsidP="008E67CC">
      <w:pPr>
        <w:numPr>
          <w:ilvl w:val="0"/>
          <w:numId w:val="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func();    </w:t>
      </w:r>
    </w:p>
    <w:p w:rsidR="008E67CC" w:rsidRPr="00FA1AA8" w:rsidRDefault="008E67CC" w:rsidP="008E67CC">
      <w:pPr>
        <w:numPr>
          <w:ilvl w:val="0"/>
          <w:numId w:val="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func();    </w:t>
      </w:r>
    </w:p>
    <w:p w:rsidR="008E67CC" w:rsidRPr="00FA1AA8" w:rsidRDefault="008E67CC" w:rsidP="008E67CC">
      <w:pPr>
        <w:numPr>
          <w:ilvl w:val="0"/>
          <w:numId w:val="4"/>
        </w:numPr>
        <w:shd w:val="clear" w:color="auto" w:fill="FFFFFF"/>
        <w:spacing w:after="12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p>
    <w:p w:rsidR="008E67CC" w:rsidRPr="00FA1AA8" w:rsidRDefault="008E67CC" w:rsidP="008E67C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Output:</w:t>
      </w:r>
    </w:p>
    <w:p w:rsidR="008E67CC" w:rsidRPr="00FA1AA8" w:rsidRDefault="008E67CC" w:rsidP="008E67C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i= 1 and j= 1</w:t>
      </w:r>
    </w:p>
    <w:p w:rsidR="008E67CC" w:rsidRPr="00FA1AA8" w:rsidRDefault="008E67CC" w:rsidP="008E67C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i= 2 and j= 1</w:t>
      </w:r>
    </w:p>
    <w:p w:rsidR="008E67CC" w:rsidRPr="00FA1AA8" w:rsidRDefault="008E67CC" w:rsidP="008E67C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i= 3 and j= 1</w:t>
      </w:r>
    </w:p>
    <w:p w:rsidR="008E67CC" w:rsidRPr="00FA1AA8" w:rsidRDefault="00751CBA" w:rsidP="008E67CC">
      <w:pPr>
        <w:spacing w:after="0" w:line="240" w:lineRule="auto"/>
        <w:rPr>
          <w:rFonts w:ascii="Times New Roman" w:eastAsia="Times New Roman" w:hAnsi="Times New Roman" w:cs="Times New Roman"/>
          <w:sz w:val="28"/>
          <w:szCs w:val="28"/>
        </w:rPr>
      </w:pPr>
      <w:r w:rsidRPr="00751CBA">
        <w:rPr>
          <w:rFonts w:ascii="Times New Roman" w:eastAsia="Times New Roman" w:hAnsi="Times New Roman" w:cs="Times New Roman"/>
          <w:sz w:val="28"/>
          <w:szCs w:val="28"/>
        </w:rPr>
        <w:pict>
          <v:rect id="_x0000_i1028" style="width:0;height:.75pt" o:hralign="center" o:hrstd="t" o:hrnoshade="t" o:hr="t" fillcolor="#d4d4d4" stroked="f"/>
        </w:pict>
      </w:r>
    </w:p>
    <w:p w:rsidR="008E67CC" w:rsidRPr="0040329B" w:rsidRDefault="008E67CC" w:rsidP="008E67CC">
      <w:pPr>
        <w:shd w:val="clear" w:color="auto" w:fill="FFFFFF"/>
        <w:spacing w:before="100" w:beforeAutospacing="1" w:after="100" w:afterAutospacing="1" w:line="312" w:lineRule="atLeast"/>
        <w:outlineLvl w:val="1"/>
        <w:rPr>
          <w:rFonts w:ascii="Times New Roman" w:eastAsia="Times New Roman" w:hAnsi="Times New Roman" w:cs="Times New Roman"/>
          <w:b/>
          <w:color w:val="610B38"/>
          <w:sz w:val="28"/>
          <w:szCs w:val="28"/>
          <w:u w:val="single"/>
        </w:rPr>
      </w:pPr>
      <w:r w:rsidRPr="0040329B">
        <w:rPr>
          <w:rFonts w:ascii="Times New Roman" w:eastAsia="Times New Roman" w:hAnsi="Times New Roman" w:cs="Times New Roman"/>
          <w:b/>
          <w:color w:val="610B38"/>
          <w:sz w:val="28"/>
          <w:szCs w:val="28"/>
          <w:u w:val="single"/>
        </w:rPr>
        <w:t>External Storage Class</w:t>
      </w:r>
    </w:p>
    <w:p w:rsidR="008E67CC" w:rsidRPr="00FA1AA8" w:rsidRDefault="008E67CC" w:rsidP="008E67C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The extern variable is visible to all the programs. It is used if two or more files are sharing same variable or function.</w:t>
      </w:r>
    </w:p>
    <w:p w:rsidR="008E67CC" w:rsidRDefault="008E67CC" w:rsidP="0040329B">
      <w:pPr>
        <w:shd w:val="clear" w:color="auto" w:fill="FFFFFF"/>
        <w:spacing w:after="120" w:line="315" w:lineRule="atLeast"/>
        <w:rPr>
          <w:rFonts w:ascii="Times New Roman" w:eastAsia="Times New Roman" w:hAnsi="Times New Roman" w:cs="Times New Roman"/>
          <w:color w:val="000000"/>
          <w:sz w:val="28"/>
          <w:szCs w:val="28"/>
          <w:bdr w:val="none" w:sz="0" w:space="0" w:color="auto" w:frame="1"/>
        </w:rPr>
      </w:pPr>
      <w:r w:rsidRPr="00FA1AA8">
        <w:rPr>
          <w:rFonts w:ascii="Times New Roman" w:eastAsia="Times New Roman" w:hAnsi="Times New Roman" w:cs="Times New Roman"/>
          <w:b/>
          <w:bCs/>
          <w:color w:val="006699"/>
          <w:sz w:val="28"/>
          <w:szCs w:val="28"/>
        </w:rPr>
        <w:t>extern</w:t>
      </w:r>
      <w:r w:rsidRPr="00FA1AA8">
        <w:rPr>
          <w:rFonts w:ascii="Times New Roman" w:eastAsia="Times New Roman" w:hAnsi="Times New Roman" w:cs="Times New Roman"/>
          <w:color w:val="000000"/>
          <w:sz w:val="28"/>
          <w:szCs w:val="28"/>
          <w:bdr w:val="none" w:sz="0" w:space="0" w:color="auto" w:frame="1"/>
        </w:rPr>
        <w:t> </w:t>
      </w: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counter=0;    </w:t>
      </w:r>
    </w:p>
    <w:p w:rsidR="0040329B" w:rsidRPr="00FA1AA8" w:rsidRDefault="0040329B" w:rsidP="0040329B">
      <w:pPr>
        <w:shd w:val="clear" w:color="auto" w:fill="FFFFFF"/>
        <w:spacing w:after="120" w:line="31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t>Example:</w:t>
      </w:r>
    </w:p>
    <w:tbl>
      <w:tblPr>
        <w:tblW w:w="7785" w:type="dxa"/>
        <w:tblCellMar>
          <w:left w:w="0" w:type="dxa"/>
          <w:right w:w="0" w:type="dxa"/>
        </w:tblCellMar>
        <w:tblLook w:val="04A0"/>
      </w:tblPr>
      <w:tblGrid>
        <w:gridCol w:w="7785"/>
      </w:tblGrid>
      <w:tr w:rsidR="00CB469F" w:rsidRPr="00CB469F" w:rsidTr="00CB469F">
        <w:tc>
          <w:tcPr>
            <w:tcW w:w="7785" w:type="dxa"/>
            <w:vAlign w:val="center"/>
            <w:hideMark/>
          </w:tcPr>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#include &lt;iostream&gt;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using</w:t>
            </w:r>
            <w:r w:rsidRPr="00CB469F">
              <w:rPr>
                <w:rFonts w:ascii="Times New Roman" w:eastAsia="Times New Roman" w:hAnsi="Times New Roman" w:cs="Times New Roman"/>
                <w:sz w:val="28"/>
                <w:szCs w:val="28"/>
              </w:rPr>
              <w:t xml:space="preserve"> </w:t>
            </w:r>
            <w:r w:rsidRPr="00FA1AA8">
              <w:rPr>
                <w:rFonts w:ascii="Times New Roman" w:eastAsia="Times New Roman" w:hAnsi="Times New Roman" w:cs="Times New Roman"/>
                <w:sz w:val="28"/>
                <w:szCs w:val="28"/>
              </w:rPr>
              <w:t>namespace</w:t>
            </w:r>
            <w:r w:rsidRPr="00CB469F">
              <w:rPr>
                <w:rFonts w:ascii="Times New Roman" w:eastAsia="Times New Roman" w:hAnsi="Times New Roman" w:cs="Times New Roman"/>
                <w:sz w:val="28"/>
                <w:szCs w:val="28"/>
              </w:rPr>
              <w:t xml:space="preserve"> </w:t>
            </w:r>
            <w:r w:rsidRPr="00FA1AA8">
              <w:rPr>
                <w:rFonts w:ascii="Times New Roman" w:eastAsia="Times New Roman" w:hAnsi="Times New Roman" w:cs="Times New Roman"/>
                <w:sz w:val="28"/>
                <w:szCs w:val="28"/>
              </w:rPr>
              <w:t xml:space="preserve">std;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w:t>
            </w:r>
            <w:r w:rsidRPr="00CB469F">
              <w:rPr>
                <w:rFonts w:ascii="Times New Roman" w:eastAsia="Times New Roman" w:hAnsi="Times New Roman" w:cs="Times New Roman"/>
                <w:sz w:val="28"/>
                <w:szCs w:val="28"/>
              </w:rPr>
              <w:t>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declaring the variable which is to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be made extern an intial value can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also be initialized to x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int</w:t>
            </w:r>
            <w:r w:rsidRPr="00CB469F">
              <w:rPr>
                <w:rFonts w:ascii="Times New Roman" w:eastAsia="Times New Roman" w:hAnsi="Times New Roman" w:cs="Times New Roman"/>
                <w:sz w:val="28"/>
                <w:szCs w:val="28"/>
              </w:rPr>
              <w:t xml:space="preserve"> </w:t>
            </w:r>
            <w:r w:rsidRPr="00FA1AA8">
              <w:rPr>
                <w:rFonts w:ascii="Times New Roman" w:eastAsia="Times New Roman" w:hAnsi="Times New Roman" w:cs="Times New Roman"/>
                <w:sz w:val="28"/>
                <w:szCs w:val="28"/>
              </w:rPr>
              <w:t xml:space="preserve">x;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void</w:t>
            </w:r>
            <w:r w:rsidRPr="00CB469F">
              <w:rPr>
                <w:rFonts w:ascii="Times New Roman" w:eastAsia="Times New Roman" w:hAnsi="Times New Roman" w:cs="Times New Roman"/>
                <w:sz w:val="28"/>
                <w:szCs w:val="28"/>
              </w:rPr>
              <w:t xml:space="preserve"> </w:t>
            </w:r>
            <w:r w:rsidRPr="00FA1AA8">
              <w:rPr>
                <w:rFonts w:ascii="Times New Roman" w:eastAsia="Times New Roman" w:hAnsi="Times New Roman" w:cs="Times New Roman"/>
                <w:sz w:val="28"/>
                <w:szCs w:val="28"/>
              </w:rPr>
              <w:t xml:space="preserve">externStorageClass()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w:t>
            </w:r>
            <w:r w:rsidRPr="00CB469F">
              <w:rPr>
                <w:rFonts w:ascii="Times New Roman" w:eastAsia="Times New Roman" w:hAnsi="Times New Roman" w:cs="Times New Roman"/>
                <w:sz w:val="28"/>
                <w:szCs w:val="28"/>
              </w:rPr>
              <w:t>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cout &lt;&lt; "Demonstrating extern class\n";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w:t>
            </w:r>
            <w:r w:rsidRPr="00CB469F">
              <w:rPr>
                <w:rFonts w:ascii="Times New Roman" w:eastAsia="Times New Roman" w:hAnsi="Times New Roman" w:cs="Times New Roman"/>
                <w:sz w:val="28"/>
                <w:szCs w:val="28"/>
              </w:rPr>
              <w:t>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 telling the compiler that the variable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lastRenderedPageBreak/>
              <w:t xml:space="preserve">    // x is an extern variable and has been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 defined elsewhere (above the main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 function)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extern</w:t>
            </w:r>
            <w:r w:rsidRPr="00CB469F">
              <w:rPr>
                <w:rFonts w:ascii="Times New Roman" w:eastAsia="Times New Roman" w:hAnsi="Times New Roman" w:cs="Times New Roman"/>
                <w:sz w:val="28"/>
                <w:szCs w:val="28"/>
              </w:rPr>
              <w:t xml:space="preserve"> </w:t>
            </w:r>
            <w:r w:rsidRPr="00FA1AA8">
              <w:rPr>
                <w:rFonts w:ascii="Times New Roman" w:eastAsia="Times New Roman" w:hAnsi="Times New Roman" w:cs="Times New Roman"/>
                <w:sz w:val="28"/>
                <w:szCs w:val="28"/>
              </w:rPr>
              <w:t>int</w:t>
            </w:r>
            <w:r w:rsidRPr="00CB469F">
              <w:rPr>
                <w:rFonts w:ascii="Times New Roman" w:eastAsia="Times New Roman" w:hAnsi="Times New Roman" w:cs="Times New Roman"/>
                <w:sz w:val="28"/>
                <w:szCs w:val="28"/>
              </w:rPr>
              <w:t xml:space="preserve"> </w:t>
            </w:r>
            <w:r w:rsidRPr="00FA1AA8">
              <w:rPr>
                <w:rFonts w:ascii="Times New Roman" w:eastAsia="Times New Roman" w:hAnsi="Times New Roman" w:cs="Times New Roman"/>
                <w:sz w:val="28"/>
                <w:szCs w:val="28"/>
              </w:rPr>
              <w:t xml:space="preserve">x;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w:t>
            </w:r>
            <w:r w:rsidRPr="00CB469F">
              <w:rPr>
                <w:rFonts w:ascii="Times New Roman" w:eastAsia="Times New Roman" w:hAnsi="Times New Roman" w:cs="Times New Roman"/>
                <w:sz w:val="28"/>
                <w:szCs w:val="28"/>
              </w:rPr>
              <w:t>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 printing the extern variables 'x'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cout &lt;&lt; "Value of the variable 'x'"</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&lt;&lt; "declared, as extern: "</w:t>
            </w:r>
            <w:r w:rsidRPr="00CB469F">
              <w:rPr>
                <w:rFonts w:ascii="Times New Roman" w:eastAsia="Times New Roman" w:hAnsi="Times New Roman" w:cs="Times New Roman"/>
                <w:sz w:val="28"/>
                <w:szCs w:val="28"/>
              </w:rPr>
              <w:t xml:space="preserve"> </w:t>
            </w:r>
            <w:r w:rsidRPr="00FA1AA8">
              <w:rPr>
                <w:rFonts w:ascii="Times New Roman" w:eastAsia="Times New Roman" w:hAnsi="Times New Roman" w:cs="Times New Roman"/>
                <w:sz w:val="28"/>
                <w:szCs w:val="28"/>
              </w:rPr>
              <w:t xml:space="preserve">&lt;&lt; x &lt;&lt; "\n";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w:t>
            </w:r>
            <w:r w:rsidRPr="00CB469F">
              <w:rPr>
                <w:rFonts w:ascii="Times New Roman" w:eastAsia="Times New Roman" w:hAnsi="Times New Roman" w:cs="Times New Roman"/>
                <w:sz w:val="28"/>
                <w:szCs w:val="28"/>
              </w:rPr>
              <w:t>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 value of extern variable x modified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x = 2;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w:t>
            </w:r>
            <w:r w:rsidRPr="00CB469F">
              <w:rPr>
                <w:rFonts w:ascii="Times New Roman" w:eastAsia="Times New Roman" w:hAnsi="Times New Roman" w:cs="Times New Roman"/>
                <w:sz w:val="28"/>
                <w:szCs w:val="28"/>
              </w:rPr>
              <w:t>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 printing the modified values of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 extern variables 'x'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cout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&lt;&lt; "Modified value of the variable 'x'"</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&lt;&lt; " declared as extern: \n"</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&lt;&lt; x;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w:t>
            </w:r>
            <w:r w:rsidRPr="00CB469F">
              <w:rPr>
                <w:rFonts w:ascii="Times New Roman" w:eastAsia="Times New Roman" w:hAnsi="Times New Roman" w:cs="Times New Roman"/>
                <w:sz w:val="28"/>
                <w:szCs w:val="28"/>
              </w:rPr>
              <w:t>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int</w:t>
            </w:r>
            <w:r w:rsidRPr="00CB469F">
              <w:rPr>
                <w:rFonts w:ascii="Times New Roman" w:eastAsia="Times New Roman" w:hAnsi="Times New Roman" w:cs="Times New Roman"/>
                <w:sz w:val="28"/>
                <w:szCs w:val="28"/>
              </w:rPr>
              <w:t xml:space="preserve"> </w:t>
            </w:r>
            <w:r w:rsidRPr="00FA1AA8">
              <w:rPr>
                <w:rFonts w:ascii="Times New Roman" w:eastAsia="Times New Roman" w:hAnsi="Times New Roman" w:cs="Times New Roman"/>
                <w:sz w:val="28"/>
                <w:szCs w:val="28"/>
              </w:rPr>
              <w:t xml:space="preserve">main()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w:t>
            </w:r>
            <w:r w:rsidRPr="00CB469F">
              <w:rPr>
                <w:rFonts w:ascii="Times New Roman" w:eastAsia="Times New Roman" w:hAnsi="Times New Roman" w:cs="Times New Roman"/>
                <w:sz w:val="28"/>
                <w:szCs w:val="28"/>
              </w:rPr>
              <w:t>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 To demonstrate extern Storage Class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externStorageClass();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w:t>
            </w:r>
            <w:r w:rsidRPr="00CB469F">
              <w:rPr>
                <w:rFonts w:ascii="Times New Roman" w:eastAsia="Times New Roman" w:hAnsi="Times New Roman" w:cs="Times New Roman"/>
                <w:sz w:val="28"/>
                <w:szCs w:val="28"/>
              </w:rPr>
              <w:t>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return</w:t>
            </w:r>
            <w:r w:rsidRPr="00CB469F">
              <w:rPr>
                <w:rFonts w:ascii="Times New Roman" w:eastAsia="Times New Roman" w:hAnsi="Times New Roman" w:cs="Times New Roman"/>
                <w:sz w:val="28"/>
                <w:szCs w:val="28"/>
              </w:rPr>
              <w:t xml:space="preserve"> </w:t>
            </w:r>
            <w:r w:rsidRPr="00FA1AA8">
              <w:rPr>
                <w:rFonts w:ascii="Times New Roman" w:eastAsia="Times New Roman" w:hAnsi="Times New Roman" w:cs="Times New Roman"/>
                <w:sz w:val="28"/>
                <w:szCs w:val="28"/>
              </w:rPr>
              <w:t xml:space="preserve">0; </w:t>
            </w:r>
          </w:p>
          <w:p w:rsidR="00CB469F" w:rsidRPr="00CB469F" w:rsidRDefault="00CB469F" w:rsidP="00CB469F">
            <w:pPr>
              <w:spacing w:after="0" w:line="240" w:lineRule="auto"/>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 </w:t>
            </w:r>
          </w:p>
        </w:tc>
      </w:tr>
    </w:tbl>
    <w:p w:rsidR="00CB469F" w:rsidRPr="00FA1AA8" w:rsidRDefault="00CB469F" w:rsidP="00CB469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sz w:val="28"/>
          <w:szCs w:val="28"/>
        </w:rPr>
      </w:pPr>
      <w:r w:rsidRPr="00FA1AA8">
        <w:rPr>
          <w:rFonts w:ascii="Times New Roman" w:eastAsia="Times New Roman" w:hAnsi="Times New Roman" w:cs="Times New Roman"/>
          <w:b/>
          <w:bCs/>
          <w:sz w:val="28"/>
          <w:szCs w:val="28"/>
          <w:bdr w:val="none" w:sz="0" w:space="0" w:color="auto" w:frame="1"/>
        </w:rPr>
        <w:lastRenderedPageBreak/>
        <w:t>Output:</w:t>
      </w:r>
    </w:p>
    <w:p w:rsidR="00CB469F" w:rsidRPr="00FA1AA8" w:rsidRDefault="00CB469F" w:rsidP="00CB469F">
      <w:pPr>
        <w:pStyle w:val="ListParagraph"/>
        <w:numPr>
          <w:ilvl w:val="0"/>
          <w:numId w:val="5"/>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Demonstrating extern class</w:t>
      </w:r>
    </w:p>
    <w:p w:rsidR="00CB469F" w:rsidRPr="00FA1AA8" w:rsidRDefault="00CB469F" w:rsidP="00CB469F">
      <w:pPr>
        <w:pStyle w:val="ListParagraph"/>
        <w:numPr>
          <w:ilvl w:val="0"/>
          <w:numId w:val="5"/>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Value of the variable 'x'declared, as extern: 0</w:t>
      </w:r>
    </w:p>
    <w:p w:rsidR="00CB469F" w:rsidRPr="00FA1AA8" w:rsidRDefault="00CB469F" w:rsidP="00CB469F">
      <w:pPr>
        <w:pStyle w:val="ListParagraph"/>
        <w:numPr>
          <w:ilvl w:val="0"/>
          <w:numId w:val="5"/>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 xml:space="preserve">Modified value of the variable 'x' declared as extern: </w:t>
      </w:r>
    </w:p>
    <w:p w:rsidR="00CB469F" w:rsidRPr="00FA1AA8" w:rsidRDefault="00CB469F" w:rsidP="00CB469F">
      <w:pPr>
        <w:pStyle w:val="ListParagraph"/>
        <w:numPr>
          <w:ilvl w:val="0"/>
          <w:numId w:val="5"/>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FA1AA8">
        <w:rPr>
          <w:rFonts w:ascii="Times New Roman" w:eastAsia="Times New Roman" w:hAnsi="Times New Roman" w:cs="Times New Roman"/>
          <w:sz w:val="28"/>
          <w:szCs w:val="28"/>
        </w:rPr>
        <w:t>2</w:t>
      </w:r>
    </w:p>
    <w:p w:rsidR="00412C4D" w:rsidRPr="00FA1AA8" w:rsidRDefault="00412C4D">
      <w:pPr>
        <w:rPr>
          <w:rFonts w:ascii="Times New Roman" w:hAnsi="Times New Roman" w:cs="Times New Roman"/>
          <w:sz w:val="28"/>
          <w:szCs w:val="28"/>
        </w:rPr>
      </w:pPr>
    </w:p>
    <w:p w:rsidR="00FD2268" w:rsidRPr="0076553A" w:rsidRDefault="00FD2268" w:rsidP="00FD2268">
      <w:pPr>
        <w:shd w:val="clear" w:color="auto" w:fill="FFFFFF"/>
        <w:spacing w:before="75" w:after="100" w:afterAutospacing="1" w:line="312" w:lineRule="atLeast"/>
        <w:outlineLvl w:val="0"/>
        <w:rPr>
          <w:rFonts w:ascii="Times New Roman" w:eastAsia="Times New Roman" w:hAnsi="Times New Roman" w:cs="Times New Roman"/>
          <w:b/>
          <w:color w:val="610B38"/>
          <w:kern w:val="36"/>
          <w:sz w:val="28"/>
          <w:szCs w:val="28"/>
          <w:u w:val="single"/>
        </w:rPr>
      </w:pPr>
      <w:r w:rsidRPr="0076553A">
        <w:rPr>
          <w:rFonts w:ascii="Times New Roman" w:eastAsia="Times New Roman" w:hAnsi="Times New Roman" w:cs="Times New Roman"/>
          <w:b/>
          <w:color w:val="610B38"/>
          <w:kern w:val="36"/>
          <w:sz w:val="28"/>
          <w:szCs w:val="28"/>
          <w:u w:val="single"/>
        </w:rPr>
        <w:t>C++ References</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Till now, we have read that C++ supports two types of variables:</w:t>
      </w:r>
    </w:p>
    <w:p w:rsidR="00FD2268" w:rsidRPr="00FA1AA8" w:rsidRDefault="00FD2268" w:rsidP="00FD2268">
      <w:pPr>
        <w:numPr>
          <w:ilvl w:val="0"/>
          <w:numId w:val="6"/>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lastRenderedPageBreak/>
        <w:t>An ordinary variable is a variable that contains the value of some type. For example, we create a variable of type int, which means that the variable can hold the value of type integer.</w:t>
      </w:r>
    </w:p>
    <w:p w:rsidR="00FD2268" w:rsidRPr="00FA1AA8" w:rsidRDefault="00FD2268" w:rsidP="00FD2268">
      <w:pPr>
        <w:numPr>
          <w:ilvl w:val="0"/>
          <w:numId w:val="6"/>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A pointer is a variable that stores the address of another variable. It can be dereferenced to retrieve the value to which this pointer points to.</w:t>
      </w:r>
    </w:p>
    <w:p w:rsidR="00FD2268" w:rsidRPr="00FA1AA8" w:rsidRDefault="00FD2268" w:rsidP="00FD2268">
      <w:pPr>
        <w:numPr>
          <w:ilvl w:val="0"/>
          <w:numId w:val="6"/>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There is another variable that C++ supports, i.e., references. It is a variable that behaves as an alias for another variable.</w:t>
      </w:r>
    </w:p>
    <w:p w:rsidR="00FD2268" w:rsidRPr="00FA1AA8" w:rsidRDefault="00FD2268" w:rsidP="00FD2268">
      <w:pPr>
        <w:shd w:val="clear" w:color="auto" w:fill="FFFFFF"/>
        <w:spacing w:before="100" w:beforeAutospacing="1" w:after="100" w:afterAutospacing="1" w:line="312" w:lineRule="atLeast"/>
        <w:outlineLvl w:val="1"/>
        <w:rPr>
          <w:rFonts w:ascii="Times New Roman" w:eastAsia="Times New Roman" w:hAnsi="Times New Roman" w:cs="Times New Roman"/>
          <w:color w:val="610B4B"/>
          <w:sz w:val="28"/>
          <w:szCs w:val="28"/>
        </w:rPr>
      </w:pPr>
      <w:r w:rsidRPr="00FA1AA8">
        <w:rPr>
          <w:rFonts w:ascii="Times New Roman" w:eastAsia="Times New Roman" w:hAnsi="Times New Roman" w:cs="Times New Roman"/>
          <w:color w:val="610B4B"/>
          <w:sz w:val="28"/>
          <w:szCs w:val="28"/>
        </w:rPr>
        <w:t>How to create a reference?</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Reference can be created by simply using an ampersand (&amp;) operator. When we create a variable, then it occupies some memory location. We can create a reference of the variable; therefore, we can access the original variable by using either name of the variable or reference. For example,</w:t>
      </w:r>
    </w:p>
    <w:p w:rsidR="00FD2268" w:rsidRPr="00FA1AA8" w:rsidRDefault="00FD2268" w:rsidP="00FD2268">
      <w:pPr>
        <w:numPr>
          <w:ilvl w:val="0"/>
          <w:numId w:val="7"/>
        </w:numPr>
        <w:shd w:val="clear" w:color="auto" w:fill="FFFFFF"/>
        <w:spacing w:after="12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a=10;  </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Now, we create the reference variable of the above variable.</w:t>
      </w:r>
    </w:p>
    <w:p w:rsidR="00FD2268" w:rsidRDefault="009069E6"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t>
      </w:r>
      <w:r w:rsidR="00FD2268" w:rsidRPr="00FA1AA8">
        <w:rPr>
          <w:rFonts w:ascii="Times New Roman" w:eastAsia="Times New Roman" w:hAnsi="Times New Roman" w:cs="Times New Roman"/>
          <w:color w:val="000000"/>
          <w:sz w:val="28"/>
          <w:szCs w:val="28"/>
        </w:rPr>
        <w:t>he above statement means that 'ref' is a reference variable of 'a', i.e., we can use the 'ref' variable in place of 'a' variable.</w:t>
      </w:r>
    </w:p>
    <w:p w:rsidR="00E06643" w:rsidRPr="00FA1AA8" w:rsidRDefault="00F75F5B"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w:t>
      </w:r>
      <w:r w:rsidR="00E06643">
        <w:rPr>
          <w:rFonts w:ascii="Times New Roman" w:eastAsia="Times New Roman" w:hAnsi="Times New Roman" w:cs="Times New Roman"/>
          <w:color w:val="000000"/>
          <w:sz w:val="28"/>
          <w:szCs w:val="28"/>
        </w:rPr>
        <w:t>nt &amp;ref=a;</w:t>
      </w:r>
    </w:p>
    <w:p w:rsidR="00FD2268" w:rsidRPr="00FA1AA8" w:rsidRDefault="00FD2268" w:rsidP="00FD2268">
      <w:pPr>
        <w:shd w:val="clear" w:color="auto" w:fill="FFFFFF"/>
        <w:spacing w:before="100" w:beforeAutospacing="1" w:after="100" w:afterAutospacing="1" w:line="312" w:lineRule="atLeast"/>
        <w:outlineLvl w:val="1"/>
        <w:rPr>
          <w:rFonts w:ascii="Times New Roman" w:eastAsia="Times New Roman" w:hAnsi="Times New Roman" w:cs="Times New Roman"/>
          <w:color w:val="610B4B"/>
          <w:sz w:val="28"/>
          <w:szCs w:val="28"/>
        </w:rPr>
      </w:pPr>
      <w:r w:rsidRPr="00FA1AA8">
        <w:rPr>
          <w:rFonts w:ascii="Times New Roman" w:eastAsia="Times New Roman" w:hAnsi="Times New Roman" w:cs="Times New Roman"/>
          <w:color w:val="610B4B"/>
          <w:sz w:val="28"/>
          <w:szCs w:val="28"/>
        </w:rPr>
        <w:t>C++ provides two types of references:</w:t>
      </w:r>
    </w:p>
    <w:p w:rsidR="00FD2268" w:rsidRPr="00FA1AA8" w:rsidRDefault="00FD2268" w:rsidP="00FD2268">
      <w:pPr>
        <w:numPr>
          <w:ilvl w:val="0"/>
          <w:numId w:val="8"/>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References to non-const values</w:t>
      </w:r>
    </w:p>
    <w:p w:rsidR="00FD2268" w:rsidRPr="00FA1AA8" w:rsidRDefault="00FD2268" w:rsidP="00FD2268">
      <w:pPr>
        <w:numPr>
          <w:ilvl w:val="0"/>
          <w:numId w:val="8"/>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References as aliases</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0000"/>
          <w:sz w:val="28"/>
          <w:szCs w:val="28"/>
        </w:rPr>
        <w:t>References to non-const values</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It can be declared by using &amp; operator with the reference type variable.</w:t>
      </w:r>
    </w:p>
    <w:p w:rsidR="00FD2268" w:rsidRPr="00FA1AA8" w:rsidRDefault="00FD2268" w:rsidP="00FD2268">
      <w:pPr>
        <w:numPr>
          <w:ilvl w:val="0"/>
          <w:numId w:val="9"/>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FF"/>
          <w:sz w:val="28"/>
          <w:szCs w:val="28"/>
        </w:rPr>
        <w:t>#include &lt;iostream&gt;</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9"/>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6699"/>
          <w:sz w:val="28"/>
          <w:szCs w:val="28"/>
        </w:rPr>
        <w:t>using</w:t>
      </w:r>
      <w:r w:rsidRPr="00FA1AA8">
        <w:rPr>
          <w:rFonts w:ascii="Times New Roman" w:eastAsia="Times New Roman" w:hAnsi="Times New Roman" w:cs="Times New Roman"/>
          <w:color w:val="000000"/>
          <w:sz w:val="28"/>
          <w:szCs w:val="28"/>
          <w:bdr w:val="none" w:sz="0" w:space="0" w:color="auto" w:frame="1"/>
        </w:rPr>
        <w:t> </w:t>
      </w:r>
      <w:r w:rsidRPr="00FA1AA8">
        <w:rPr>
          <w:rFonts w:ascii="Times New Roman" w:eastAsia="Times New Roman" w:hAnsi="Times New Roman" w:cs="Times New Roman"/>
          <w:b/>
          <w:bCs/>
          <w:color w:val="006699"/>
          <w:sz w:val="28"/>
          <w:szCs w:val="28"/>
        </w:rPr>
        <w:t>namespace</w:t>
      </w:r>
      <w:r w:rsidRPr="00FA1AA8">
        <w:rPr>
          <w:rFonts w:ascii="Times New Roman" w:eastAsia="Times New Roman" w:hAnsi="Times New Roman" w:cs="Times New Roman"/>
          <w:color w:val="000000"/>
          <w:sz w:val="28"/>
          <w:szCs w:val="28"/>
          <w:bdr w:val="none" w:sz="0" w:space="0" w:color="auto" w:frame="1"/>
        </w:rPr>
        <w:t> std;  </w:t>
      </w:r>
    </w:p>
    <w:p w:rsidR="00FD2268" w:rsidRPr="00FA1AA8" w:rsidRDefault="00FD2268" w:rsidP="00FD2268">
      <w:pPr>
        <w:numPr>
          <w:ilvl w:val="0"/>
          <w:numId w:val="9"/>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main()  </w:t>
      </w:r>
    </w:p>
    <w:p w:rsidR="00FD2268" w:rsidRPr="00FA1AA8" w:rsidRDefault="00FD2268" w:rsidP="00FD2268">
      <w:pPr>
        <w:numPr>
          <w:ilvl w:val="0"/>
          <w:numId w:val="9"/>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9"/>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a=10;  </w:t>
      </w:r>
    </w:p>
    <w:p w:rsidR="00FD2268" w:rsidRPr="00FA1AA8" w:rsidRDefault="00FD2268" w:rsidP="00FD2268">
      <w:pPr>
        <w:numPr>
          <w:ilvl w:val="0"/>
          <w:numId w:val="9"/>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&amp;value=a;  </w:t>
      </w:r>
    </w:p>
    <w:p w:rsidR="00FD2268" w:rsidRPr="00FA1AA8" w:rsidRDefault="00F75F5B" w:rsidP="00FD2268">
      <w:pPr>
        <w:numPr>
          <w:ilvl w:val="0"/>
          <w:numId w:val="9"/>
        </w:numPr>
        <w:shd w:val="clear" w:color="auto" w:fill="FFFFFF"/>
        <w:spacing w:after="0" w:line="315" w:lineRule="atLeast"/>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t>cout &lt;&lt; value &lt;&lt; </w:t>
      </w:r>
      <w:r w:rsidR="00FD2268" w:rsidRPr="00FA1AA8">
        <w:rPr>
          <w:rFonts w:ascii="Times New Roman" w:eastAsia="Times New Roman" w:hAnsi="Times New Roman" w:cs="Times New Roman"/>
          <w:color w:val="000000"/>
          <w:sz w:val="28"/>
          <w:szCs w:val="28"/>
          <w:bdr w:val="none" w:sz="0" w:space="0" w:color="auto" w:frame="1"/>
        </w:rPr>
        <w:t>endl;  </w:t>
      </w:r>
    </w:p>
    <w:p w:rsidR="00FD2268" w:rsidRPr="00FA1AA8" w:rsidRDefault="00FD2268" w:rsidP="00FD2268">
      <w:pPr>
        <w:numPr>
          <w:ilvl w:val="0"/>
          <w:numId w:val="9"/>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6699"/>
          <w:sz w:val="28"/>
          <w:szCs w:val="28"/>
        </w:rPr>
        <w:t>return</w:t>
      </w:r>
      <w:r w:rsidRPr="00FA1AA8">
        <w:rPr>
          <w:rFonts w:ascii="Times New Roman" w:eastAsia="Times New Roman" w:hAnsi="Times New Roman" w:cs="Times New Roman"/>
          <w:color w:val="000000"/>
          <w:sz w:val="28"/>
          <w:szCs w:val="28"/>
          <w:bdr w:val="none" w:sz="0" w:space="0" w:color="auto" w:frame="1"/>
        </w:rPr>
        <w:t> 0;  </w:t>
      </w:r>
    </w:p>
    <w:p w:rsidR="00FD2268" w:rsidRPr="00FA1AA8" w:rsidRDefault="00FD2268" w:rsidP="00FD2268">
      <w:pPr>
        <w:numPr>
          <w:ilvl w:val="0"/>
          <w:numId w:val="9"/>
        </w:numPr>
        <w:shd w:val="clear" w:color="auto" w:fill="FFFFFF"/>
        <w:spacing w:after="12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lastRenderedPageBreak/>
        <w:t>}  </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0000"/>
          <w:sz w:val="28"/>
          <w:szCs w:val="28"/>
        </w:rPr>
        <w:t>Output</w:t>
      </w:r>
    </w:p>
    <w:p w:rsidR="00FD2268" w:rsidRPr="00FA1AA8" w:rsidRDefault="00FD2268" w:rsidP="00FD226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 xml:space="preserve"> 10 </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0000"/>
          <w:sz w:val="28"/>
          <w:szCs w:val="28"/>
        </w:rPr>
        <w:t>References as aliases</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References as aliases is another name of the variable which is being referenced.</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0000"/>
          <w:sz w:val="28"/>
          <w:szCs w:val="28"/>
        </w:rPr>
        <w:t>For example,</w:t>
      </w:r>
    </w:p>
    <w:p w:rsidR="00FD2268" w:rsidRPr="00FA1AA8" w:rsidRDefault="00FD2268" w:rsidP="00FD2268">
      <w:pPr>
        <w:numPr>
          <w:ilvl w:val="0"/>
          <w:numId w:val="10"/>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a=10;   </w:t>
      </w:r>
      <w:r w:rsidRPr="00FA1AA8">
        <w:rPr>
          <w:rFonts w:ascii="Times New Roman" w:eastAsia="Times New Roman" w:hAnsi="Times New Roman" w:cs="Times New Roman"/>
          <w:color w:val="008200"/>
          <w:sz w:val="28"/>
          <w:szCs w:val="28"/>
        </w:rPr>
        <w:t>// 'a' is a variable.</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0"/>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&amp;b=a; </w:t>
      </w:r>
      <w:r w:rsidRPr="00FA1AA8">
        <w:rPr>
          <w:rFonts w:ascii="Times New Roman" w:eastAsia="Times New Roman" w:hAnsi="Times New Roman" w:cs="Times New Roman"/>
          <w:color w:val="008200"/>
          <w:sz w:val="28"/>
          <w:szCs w:val="28"/>
        </w:rPr>
        <w:t>// 'b' reference to a.</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0"/>
        </w:numPr>
        <w:shd w:val="clear" w:color="auto" w:fill="FFFFFF"/>
        <w:spacing w:after="12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&amp;c=a; </w:t>
      </w:r>
      <w:r w:rsidRPr="00FA1AA8">
        <w:rPr>
          <w:rFonts w:ascii="Times New Roman" w:eastAsia="Times New Roman" w:hAnsi="Times New Roman" w:cs="Times New Roman"/>
          <w:color w:val="008200"/>
          <w:sz w:val="28"/>
          <w:szCs w:val="28"/>
        </w:rPr>
        <w:t>// 'c' reference to a.</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0000"/>
          <w:sz w:val="28"/>
          <w:szCs w:val="28"/>
        </w:rPr>
        <w:t>Let's look at a simple example.</w:t>
      </w:r>
    </w:p>
    <w:p w:rsidR="00FD2268" w:rsidRPr="00FA1AA8" w:rsidRDefault="00FD2268" w:rsidP="00FD2268">
      <w:pPr>
        <w:numPr>
          <w:ilvl w:val="0"/>
          <w:numId w:val="11"/>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FF"/>
          <w:sz w:val="28"/>
          <w:szCs w:val="28"/>
        </w:rPr>
        <w:t>#include &lt;iostream&gt;</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1"/>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6699"/>
          <w:sz w:val="28"/>
          <w:szCs w:val="28"/>
        </w:rPr>
        <w:t>using</w:t>
      </w:r>
      <w:r w:rsidRPr="00FA1AA8">
        <w:rPr>
          <w:rFonts w:ascii="Times New Roman" w:eastAsia="Times New Roman" w:hAnsi="Times New Roman" w:cs="Times New Roman"/>
          <w:color w:val="000000"/>
          <w:sz w:val="28"/>
          <w:szCs w:val="28"/>
          <w:bdr w:val="none" w:sz="0" w:space="0" w:color="auto" w:frame="1"/>
        </w:rPr>
        <w:t> </w:t>
      </w:r>
      <w:r w:rsidRPr="00FA1AA8">
        <w:rPr>
          <w:rFonts w:ascii="Times New Roman" w:eastAsia="Times New Roman" w:hAnsi="Times New Roman" w:cs="Times New Roman"/>
          <w:b/>
          <w:bCs/>
          <w:color w:val="006699"/>
          <w:sz w:val="28"/>
          <w:szCs w:val="28"/>
        </w:rPr>
        <w:t>namespace</w:t>
      </w:r>
      <w:r w:rsidRPr="00FA1AA8">
        <w:rPr>
          <w:rFonts w:ascii="Times New Roman" w:eastAsia="Times New Roman" w:hAnsi="Times New Roman" w:cs="Times New Roman"/>
          <w:color w:val="000000"/>
          <w:sz w:val="28"/>
          <w:szCs w:val="28"/>
          <w:bdr w:val="none" w:sz="0" w:space="0" w:color="auto" w:frame="1"/>
        </w:rPr>
        <w:t> std;  </w:t>
      </w:r>
    </w:p>
    <w:p w:rsidR="00FD2268" w:rsidRPr="00FA1AA8" w:rsidRDefault="00FD2268" w:rsidP="00FD2268">
      <w:pPr>
        <w:numPr>
          <w:ilvl w:val="0"/>
          <w:numId w:val="11"/>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main()  </w:t>
      </w:r>
    </w:p>
    <w:p w:rsidR="00FD2268" w:rsidRPr="00FA1AA8" w:rsidRDefault="00FD2268" w:rsidP="00FD2268">
      <w:pPr>
        <w:numPr>
          <w:ilvl w:val="0"/>
          <w:numId w:val="11"/>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1"/>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a=70; </w:t>
      </w:r>
      <w:r w:rsidRPr="00FA1AA8">
        <w:rPr>
          <w:rFonts w:ascii="Times New Roman" w:eastAsia="Times New Roman" w:hAnsi="Times New Roman" w:cs="Times New Roman"/>
          <w:color w:val="008200"/>
          <w:sz w:val="28"/>
          <w:szCs w:val="28"/>
        </w:rPr>
        <w:t>// variable initialization</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1"/>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&amp;b=a;  </w:t>
      </w:r>
    </w:p>
    <w:p w:rsidR="00FD2268" w:rsidRPr="00FA1AA8" w:rsidRDefault="00FD2268" w:rsidP="00FD2268">
      <w:pPr>
        <w:numPr>
          <w:ilvl w:val="0"/>
          <w:numId w:val="11"/>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&amp;c=a;  </w:t>
      </w:r>
    </w:p>
    <w:p w:rsidR="00FD2268" w:rsidRPr="00FA1AA8" w:rsidRDefault="00FD2268" w:rsidP="00FD2268">
      <w:pPr>
        <w:numPr>
          <w:ilvl w:val="0"/>
          <w:numId w:val="11"/>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cout &lt;&lt; </w:t>
      </w:r>
      <w:r w:rsidRPr="00FA1AA8">
        <w:rPr>
          <w:rFonts w:ascii="Times New Roman" w:eastAsia="Times New Roman" w:hAnsi="Times New Roman" w:cs="Times New Roman"/>
          <w:color w:val="0000FF"/>
          <w:sz w:val="28"/>
          <w:szCs w:val="28"/>
        </w:rPr>
        <w:t>"Value of a is :"</w:t>
      </w:r>
      <w:r w:rsidRPr="00FA1AA8">
        <w:rPr>
          <w:rFonts w:ascii="Times New Roman" w:eastAsia="Times New Roman" w:hAnsi="Times New Roman" w:cs="Times New Roman"/>
          <w:color w:val="000000"/>
          <w:sz w:val="28"/>
          <w:szCs w:val="28"/>
          <w:bdr w:val="none" w:sz="0" w:space="0" w:color="auto" w:frame="1"/>
        </w:rPr>
        <w:t> &lt;&lt;a&lt;&lt;</w:t>
      </w:r>
      <w:r w:rsidR="00D93641">
        <w:rPr>
          <w:rFonts w:ascii="Times New Roman" w:eastAsia="Times New Roman" w:hAnsi="Times New Roman" w:cs="Times New Roman"/>
          <w:color w:val="000000"/>
          <w:sz w:val="28"/>
          <w:szCs w:val="28"/>
          <w:bdr w:val="none" w:sz="0" w:space="0" w:color="auto" w:frame="1"/>
        </w:rPr>
        <w:t> </w:t>
      </w:r>
      <w:r w:rsidRPr="00FA1AA8">
        <w:rPr>
          <w:rFonts w:ascii="Times New Roman" w:eastAsia="Times New Roman" w:hAnsi="Times New Roman" w:cs="Times New Roman"/>
          <w:color w:val="000000"/>
          <w:sz w:val="28"/>
          <w:szCs w:val="28"/>
          <w:bdr w:val="none" w:sz="0" w:space="0" w:color="auto" w:frame="1"/>
        </w:rPr>
        <w:t>endl;  </w:t>
      </w:r>
    </w:p>
    <w:p w:rsidR="00FD2268" w:rsidRPr="00FA1AA8" w:rsidRDefault="00FD2268" w:rsidP="00FD2268">
      <w:pPr>
        <w:numPr>
          <w:ilvl w:val="0"/>
          <w:numId w:val="11"/>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cout &lt;&lt; </w:t>
      </w:r>
      <w:r w:rsidRPr="00FA1AA8">
        <w:rPr>
          <w:rFonts w:ascii="Times New Roman" w:eastAsia="Times New Roman" w:hAnsi="Times New Roman" w:cs="Times New Roman"/>
          <w:color w:val="0000FF"/>
          <w:sz w:val="28"/>
          <w:szCs w:val="28"/>
        </w:rPr>
        <w:t>"Value of b is :"</w:t>
      </w:r>
      <w:r w:rsidR="00D93641">
        <w:rPr>
          <w:rFonts w:ascii="Times New Roman" w:eastAsia="Times New Roman" w:hAnsi="Times New Roman" w:cs="Times New Roman"/>
          <w:color w:val="000000"/>
          <w:sz w:val="28"/>
          <w:szCs w:val="28"/>
          <w:bdr w:val="none" w:sz="0" w:space="0" w:color="auto" w:frame="1"/>
        </w:rPr>
        <w:t> &lt;&lt;b&lt;&lt; </w:t>
      </w:r>
      <w:r w:rsidRPr="00FA1AA8">
        <w:rPr>
          <w:rFonts w:ascii="Times New Roman" w:eastAsia="Times New Roman" w:hAnsi="Times New Roman" w:cs="Times New Roman"/>
          <w:color w:val="000000"/>
          <w:sz w:val="28"/>
          <w:szCs w:val="28"/>
          <w:bdr w:val="none" w:sz="0" w:space="0" w:color="auto" w:frame="1"/>
        </w:rPr>
        <w:t>endl;  </w:t>
      </w:r>
    </w:p>
    <w:p w:rsidR="00FD2268" w:rsidRPr="00FA1AA8" w:rsidRDefault="00FD2268" w:rsidP="00FD2268">
      <w:pPr>
        <w:numPr>
          <w:ilvl w:val="0"/>
          <w:numId w:val="11"/>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cout &lt;&lt; </w:t>
      </w:r>
      <w:r w:rsidRPr="00FA1AA8">
        <w:rPr>
          <w:rFonts w:ascii="Times New Roman" w:eastAsia="Times New Roman" w:hAnsi="Times New Roman" w:cs="Times New Roman"/>
          <w:color w:val="0000FF"/>
          <w:sz w:val="28"/>
          <w:szCs w:val="28"/>
        </w:rPr>
        <w:t>"Value of c is :"</w:t>
      </w:r>
      <w:r w:rsidR="00D93641">
        <w:rPr>
          <w:rFonts w:ascii="Times New Roman" w:eastAsia="Times New Roman" w:hAnsi="Times New Roman" w:cs="Times New Roman"/>
          <w:color w:val="000000"/>
          <w:sz w:val="28"/>
          <w:szCs w:val="28"/>
          <w:bdr w:val="none" w:sz="0" w:space="0" w:color="auto" w:frame="1"/>
        </w:rPr>
        <w:t> &lt;&lt;c&lt;&lt; </w:t>
      </w:r>
      <w:r w:rsidRPr="00FA1AA8">
        <w:rPr>
          <w:rFonts w:ascii="Times New Roman" w:eastAsia="Times New Roman" w:hAnsi="Times New Roman" w:cs="Times New Roman"/>
          <w:color w:val="000000"/>
          <w:sz w:val="28"/>
          <w:szCs w:val="28"/>
          <w:bdr w:val="none" w:sz="0" w:space="0" w:color="auto" w:frame="1"/>
        </w:rPr>
        <w:t>endl;  </w:t>
      </w:r>
    </w:p>
    <w:p w:rsidR="00FD2268" w:rsidRPr="00FA1AA8" w:rsidRDefault="00FD2268" w:rsidP="00FD2268">
      <w:pPr>
        <w:numPr>
          <w:ilvl w:val="0"/>
          <w:numId w:val="11"/>
        </w:numPr>
        <w:shd w:val="clear" w:color="auto" w:fill="FFFFFF"/>
        <w:spacing w:after="12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6699"/>
          <w:sz w:val="28"/>
          <w:szCs w:val="28"/>
        </w:rPr>
        <w:t>return</w:t>
      </w:r>
      <w:r w:rsidRPr="00FA1AA8">
        <w:rPr>
          <w:rFonts w:ascii="Times New Roman" w:eastAsia="Times New Roman" w:hAnsi="Times New Roman" w:cs="Times New Roman"/>
          <w:color w:val="000000"/>
          <w:sz w:val="28"/>
          <w:szCs w:val="28"/>
          <w:bdr w:val="none" w:sz="0" w:space="0" w:color="auto" w:frame="1"/>
        </w:rPr>
        <w:t> 0;}  </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In the above code, we create a variable 'a' which contains a value '70'. We have declared two reference variables, i.e., b and c, and both are referring to the same variable 'a'. Therefore, we can say that 'a' variable can be accessed by 'b' and 'c' variable.</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0000"/>
          <w:sz w:val="28"/>
          <w:szCs w:val="28"/>
        </w:rPr>
        <w:t>Output</w:t>
      </w:r>
    </w:p>
    <w:p w:rsidR="00FD2268" w:rsidRPr="00FA1AA8" w:rsidRDefault="00FD2268" w:rsidP="00FD226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 xml:space="preserve"> Value of a is :70 </w:t>
      </w:r>
    </w:p>
    <w:p w:rsidR="00FD2268" w:rsidRPr="00FA1AA8" w:rsidRDefault="00FD2268" w:rsidP="00FD226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 xml:space="preserve">Value of b is :70 </w:t>
      </w:r>
    </w:p>
    <w:p w:rsidR="00FD2268" w:rsidRPr="00FA1AA8" w:rsidRDefault="00FD2268" w:rsidP="00FD226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 xml:space="preserve">Value of c is :70 </w:t>
      </w:r>
    </w:p>
    <w:p w:rsidR="00FD2268" w:rsidRPr="00FA1AA8" w:rsidRDefault="00FD2268" w:rsidP="00FD2268">
      <w:pPr>
        <w:shd w:val="clear" w:color="auto" w:fill="FFFFFF"/>
        <w:spacing w:before="100" w:beforeAutospacing="1" w:after="100" w:afterAutospacing="1" w:line="312" w:lineRule="atLeast"/>
        <w:outlineLvl w:val="1"/>
        <w:rPr>
          <w:rFonts w:ascii="Times New Roman" w:eastAsia="Times New Roman" w:hAnsi="Times New Roman" w:cs="Times New Roman"/>
          <w:color w:val="610B4B"/>
          <w:sz w:val="28"/>
          <w:szCs w:val="28"/>
        </w:rPr>
      </w:pPr>
      <w:r w:rsidRPr="00FA1AA8">
        <w:rPr>
          <w:rFonts w:ascii="Times New Roman" w:eastAsia="Times New Roman" w:hAnsi="Times New Roman" w:cs="Times New Roman"/>
          <w:color w:val="610B4B"/>
          <w:sz w:val="28"/>
          <w:szCs w:val="28"/>
        </w:rPr>
        <w:lastRenderedPageBreak/>
        <w:t>Properties of References</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0000"/>
          <w:sz w:val="28"/>
          <w:szCs w:val="28"/>
        </w:rPr>
        <w:t>The following are the properties of references:</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0000"/>
          <w:sz w:val="28"/>
          <w:szCs w:val="28"/>
        </w:rPr>
        <w:t>Initializátion</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It must be initialized at the time of the declaration.</w:t>
      </w:r>
    </w:p>
    <w:p w:rsidR="00FD2268" w:rsidRPr="00FA1AA8" w:rsidRDefault="00FD2268" w:rsidP="00FD2268">
      <w:pPr>
        <w:numPr>
          <w:ilvl w:val="0"/>
          <w:numId w:val="12"/>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FF"/>
          <w:sz w:val="28"/>
          <w:szCs w:val="28"/>
        </w:rPr>
        <w:t>#include &lt;iostream&gt;</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2"/>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6699"/>
          <w:sz w:val="28"/>
          <w:szCs w:val="28"/>
        </w:rPr>
        <w:t>using</w:t>
      </w:r>
      <w:r w:rsidRPr="00FA1AA8">
        <w:rPr>
          <w:rFonts w:ascii="Times New Roman" w:eastAsia="Times New Roman" w:hAnsi="Times New Roman" w:cs="Times New Roman"/>
          <w:color w:val="000000"/>
          <w:sz w:val="28"/>
          <w:szCs w:val="28"/>
          <w:bdr w:val="none" w:sz="0" w:space="0" w:color="auto" w:frame="1"/>
        </w:rPr>
        <w:t> </w:t>
      </w:r>
      <w:r w:rsidRPr="00FA1AA8">
        <w:rPr>
          <w:rFonts w:ascii="Times New Roman" w:eastAsia="Times New Roman" w:hAnsi="Times New Roman" w:cs="Times New Roman"/>
          <w:b/>
          <w:bCs/>
          <w:color w:val="006699"/>
          <w:sz w:val="28"/>
          <w:szCs w:val="28"/>
        </w:rPr>
        <w:t>namespace</w:t>
      </w:r>
      <w:r w:rsidRPr="00FA1AA8">
        <w:rPr>
          <w:rFonts w:ascii="Times New Roman" w:eastAsia="Times New Roman" w:hAnsi="Times New Roman" w:cs="Times New Roman"/>
          <w:color w:val="000000"/>
          <w:sz w:val="28"/>
          <w:szCs w:val="28"/>
          <w:bdr w:val="none" w:sz="0" w:space="0" w:color="auto" w:frame="1"/>
        </w:rPr>
        <w:t> std;  </w:t>
      </w:r>
    </w:p>
    <w:p w:rsidR="00FD2268" w:rsidRPr="00FA1AA8" w:rsidRDefault="00FD2268" w:rsidP="00FD2268">
      <w:pPr>
        <w:numPr>
          <w:ilvl w:val="0"/>
          <w:numId w:val="12"/>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main()  </w:t>
      </w:r>
    </w:p>
    <w:p w:rsidR="00FD2268" w:rsidRPr="00FA1AA8" w:rsidRDefault="00FD2268" w:rsidP="00FD2268">
      <w:pPr>
        <w:numPr>
          <w:ilvl w:val="0"/>
          <w:numId w:val="12"/>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2"/>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a=10; </w:t>
      </w:r>
      <w:r w:rsidRPr="00FA1AA8">
        <w:rPr>
          <w:rFonts w:ascii="Times New Roman" w:eastAsia="Times New Roman" w:hAnsi="Times New Roman" w:cs="Times New Roman"/>
          <w:color w:val="008200"/>
          <w:sz w:val="28"/>
          <w:szCs w:val="28"/>
        </w:rPr>
        <w:t>// variable initialization</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2"/>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&amp;b=a; </w:t>
      </w:r>
      <w:r w:rsidRPr="00FA1AA8">
        <w:rPr>
          <w:rFonts w:ascii="Times New Roman" w:eastAsia="Times New Roman" w:hAnsi="Times New Roman" w:cs="Times New Roman"/>
          <w:color w:val="008200"/>
          <w:sz w:val="28"/>
          <w:szCs w:val="28"/>
        </w:rPr>
        <w:t>// b reference to a</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2"/>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std::cout &lt;&lt; </w:t>
      </w:r>
      <w:r w:rsidRPr="00FA1AA8">
        <w:rPr>
          <w:rFonts w:ascii="Times New Roman" w:eastAsia="Times New Roman" w:hAnsi="Times New Roman" w:cs="Times New Roman"/>
          <w:color w:val="0000FF"/>
          <w:sz w:val="28"/>
          <w:szCs w:val="28"/>
        </w:rPr>
        <w:t>"value of a is "</w:t>
      </w:r>
      <w:r w:rsidRPr="00FA1AA8">
        <w:rPr>
          <w:rFonts w:ascii="Times New Roman" w:eastAsia="Times New Roman" w:hAnsi="Times New Roman" w:cs="Times New Roman"/>
          <w:color w:val="000000"/>
          <w:sz w:val="28"/>
          <w:szCs w:val="28"/>
          <w:bdr w:val="none" w:sz="0" w:space="0" w:color="auto" w:frame="1"/>
        </w:rPr>
        <w:t> &lt;&lt;b&lt;&lt; std::endl;  </w:t>
      </w:r>
    </w:p>
    <w:p w:rsidR="00FD2268" w:rsidRPr="00FA1AA8" w:rsidRDefault="00FD2268" w:rsidP="00FD2268">
      <w:pPr>
        <w:numPr>
          <w:ilvl w:val="0"/>
          <w:numId w:val="12"/>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6699"/>
          <w:sz w:val="28"/>
          <w:szCs w:val="28"/>
        </w:rPr>
        <w:t>return</w:t>
      </w:r>
      <w:r w:rsidRPr="00FA1AA8">
        <w:rPr>
          <w:rFonts w:ascii="Times New Roman" w:eastAsia="Times New Roman" w:hAnsi="Times New Roman" w:cs="Times New Roman"/>
          <w:color w:val="000000"/>
          <w:sz w:val="28"/>
          <w:szCs w:val="28"/>
          <w:bdr w:val="none" w:sz="0" w:space="0" w:color="auto" w:frame="1"/>
        </w:rPr>
        <w:t> 0;  </w:t>
      </w:r>
    </w:p>
    <w:p w:rsidR="00FD2268" w:rsidRPr="00FA1AA8" w:rsidRDefault="00FD2268" w:rsidP="00FD2268">
      <w:pPr>
        <w:numPr>
          <w:ilvl w:val="0"/>
          <w:numId w:val="12"/>
        </w:numPr>
        <w:shd w:val="clear" w:color="auto" w:fill="FFFFFF"/>
        <w:spacing w:after="12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0000"/>
          <w:sz w:val="28"/>
          <w:szCs w:val="28"/>
        </w:rPr>
        <w:t>In the above code, we have created a reference variable, i.e., 'b'. At the time of declaration, 'a' variable is assigned to 'b'. If we do not assign at the time of declaration, then the code would look like:</w:t>
      </w:r>
    </w:p>
    <w:p w:rsidR="00FD2268" w:rsidRPr="00FA1AA8" w:rsidRDefault="00FD2268" w:rsidP="00FD2268">
      <w:pPr>
        <w:numPr>
          <w:ilvl w:val="0"/>
          <w:numId w:val="13"/>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&amp;b;  </w:t>
      </w:r>
    </w:p>
    <w:p w:rsidR="00FD2268" w:rsidRPr="00FA1AA8" w:rsidRDefault="00FD2268" w:rsidP="00FD2268">
      <w:pPr>
        <w:numPr>
          <w:ilvl w:val="0"/>
          <w:numId w:val="13"/>
        </w:numPr>
        <w:shd w:val="clear" w:color="auto" w:fill="FFFFFF"/>
        <w:spacing w:after="12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&amp;b=a;    </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The above code will throw a compile-time error as 'a' is not assigned at the time of declaration.</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0000"/>
          <w:sz w:val="28"/>
          <w:szCs w:val="28"/>
        </w:rPr>
        <w:t>Output</w:t>
      </w:r>
    </w:p>
    <w:p w:rsidR="00FD2268" w:rsidRPr="00FA1AA8" w:rsidRDefault="00FD2268" w:rsidP="00FD226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 xml:space="preserve"> value of a is 10 </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0000"/>
          <w:sz w:val="28"/>
          <w:szCs w:val="28"/>
        </w:rPr>
        <w:t>Reassignment</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It cannot be reassigned means that the reference variable cannot be modified.</w:t>
      </w:r>
    </w:p>
    <w:p w:rsidR="00FD2268" w:rsidRPr="00FA1AA8" w:rsidRDefault="00FD2268" w:rsidP="00FD2268">
      <w:pPr>
        <w:numPr>
          <w:ilvl w:val="0"/>
          <w:numId w:val="1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FF"/>
          <w:sz w:val="28"/>
          <w:szCs w:val="28"/>
        </w:rPr>
        <w:t>#include &lt;iostream&gt;</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6699"/>
          <w:sz w:val="28"/>
          <w:szCs w:val="28"/>
        </w:rPr>
        <w:t>using</w:t>
      </w:r>
      <w:r w:rsidRPr="00FA1AA8">
        <w:rPr>
          <w:rFonts w:ascii="Times New Roman" w:eastAsia="Times New Roman" w:hAnsi="Times New Roman" w:cs="Times New Roman"/>
          <w:color w:val="000000"/>
          <w:sz w:val="28"/>
          <w:szCs w:val="28"/>
          <w:bdr w:val="none" w:sz="0" w:space="0" w:color="auto" w:frame="1"/>
        </w:rPr>
        <w:t> </w:t>
      </w:r>
      <w:r w:rsidRPr="00FA1AA8">
        <w:rPr>
          <w:rFonts w:ascii="Times New Roman" w:eastAsia="Times New Roman" w:hAnsi="Times New Roman" w:cs="Times New Roman"/>
          <w:b/>
          <w:bCs/>
          <w:color w:val="006699"/>
          <w:sz w:val="28"/>
          <w:szCs w:val="28"/>
        </w:rPr>
        <w:t>namespace</w:t>
      </w:r>
      <w:r w:rsidRPr="00FA1AA8">
        <w:rPr>
          <w:rFonts w:ascii="Times New Roman" w:eastAsia="Times New Roman" w:hAnsi="Times New Roman" w:cs="Times New Roman"/>
          <w:color w:val="000000"/>
          <w:sz w:val="28"/>
          <w:szCs w:val="28"/>
          <w:bdr w:val="none" w:sz="0" w:space="0" w:color="auto" w:frame="1"/>
        </w:rPr>
        <w:t> std;  </w:t>
      </w:r>
    </w:p>
    <w:p w:rsidR="00FD2268" w:rsidRPr="00FA1AA8" w:rsidRDefault="00FD2268" w:rsidP="00FD2268">
      <w:pPr>
        <w:numPr>
          <w:ilvl w:val="0"/>
          <w:numId w:val="1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main()  </w:t>
      </w:r>
    </w:p>
    <w:p w:rsidR="00FD2268" w:rsidRPr="00FA1AA8" w:rsidRDefault="00FD2268" w:rsidP="00FD2268">
      <w:pPr>
        <w:numPr>
          <w:ilvl w:val="0"/>
          <w:numId w:val="1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x=11; </w:t>
      </w:r>
      <w:r w:rsidRPr="00FA1AA8">
        <w:rPr>
          <w:rFonts w:ascii="Times New Roman" w:eastAsia="Times New Roman" w:hAnsi="Times New Roman" w:cs="Times New Roman"/>
          <w:color w:val="008200"/>
          <w:sz w:val="28"/>
          <w:szCs w:val="28"/>
        </w:rPr>
        <w:t>// variable initialization</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lastRenderedPageBreak/>
        <w:t>int</w:t>
      </w:r>
      <w:r w:rsidRPr="00FA1AA8">
        <w:rPr>
          <w:rFonts w:ascii="Times New Roman" w:eastAsia="Times New Roman" w:hAnsi="Times New Roman" w:cs="Times New Roman"/>
          <w:color w:val="000000"/>
          <w:sz w:val="28"/>
          <w:szCs w:val="28"/>
          <w:bdr w:val="none" w:sz="0" w:space="0" w:color="auto" w:frame="1"/>
        </w:rPr>
        <w:t> z=67;  </w:t>
      </w:r>
    </w:p>
    <w:p w:rsidR="00FD2268" w:rsidRPr="00FA1AA8" w:rsidRDefault="00FD2268" w:rsidP="00FD2268">
      <w:pPr>
        <w:numPr>
          <w:ilvl w:val="0"/>
          <w:numId w:val="1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&amp;y=x; </w:t>
      </w:r>
      <w:r w:rsidRPr="00FA1AA8">
        <w:rPr>
          <w:rFonts w:ascii="Times New Roman" w:eastAsia="Times New Roman" w:hAnsi="Times New Roman" w:cs="Times New Roman"/>
          <w:color w:val="008200"/>
          <w:sz w:val="28"/>
          <w:szCs w:val="28"/>
        </w:rPr>
        <w:t>// y reference to x</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4"/>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&amp;y=z; </w:t>
      </w:r>
      <w:r w:rsidRPr="00FA1AA8">
        <w:rPr>
          <w:rFonts w:ascii="Times New Roman" w:eastAsia="Times New Roman" w:hAnsi="Times New Roman" w:cs="Times New Roman"/>
          <w:color w:val="008200"/>
          <w:sz w:val="28"/>
          <w:szCs w:val="28"/>
        </w:rPr>
        <w:t>// y reference to z, but throws a compile-time error.</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4"/>
        </w:numPr>
        <w:shd w:val="clear" w:color="auto" w:fill="FFFFFF"/>
        <w:spacing w:after="12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6699"/>
          <w:sz w:val="28"/>
          <w:szCs w:val="28"/>
        </w:rPr>
        <w:t>return</w:t>
      </w:r>
      <w:r w:rsidRPr="00FA1AA8">
        <w:rPr>
          <w:rFonts w:ascii="Times New Roman" w:eastAsia="Times New Roman" w:hAnsi="Times New Roman" w:cs="Times New Roman"/>
          <w:color w:val="000000"/>
          <w:sz w:val="28"/>
          <w:szCs w:val="28"/>
          <w:bdr w:val="none" w:sz="0" w:space="0" w:color="auto" w:frame="1"/>
        </w:rPr>
        <w:t> 0;}  </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In the above code, 'y' reference variable is referring to 'x' variable, and then 'z' is assigned to 'y'. But this reassignment is not possible with the reference variable, so it throws a compile-time error.</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0000"/>
          <w:sz w:val="28"/>
          <w:szCs w:val="28"/>
        </w:rPr>
        <w:t>Compile-time error</w:t>
      </w:r>
    </w:p>
    <w:p w:rsidR="00FD2268" w:rsidRPr="00FA1AA8" w:rsidRDefault="00FD2268" w:rsidP="00FD2268">
      <w:pPr>
        <w:numPr>
          <w:ilvl w:val="0"/>
          <w:numId w:val="15"/>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main.cpp: In function </w:t>
      </w:r>
      <w:r w:rsidRPr="00FA1AA8">
        <w:rPr>
          <w:rFonts w:ascii="Times New Roman" w:eastAsia="Times New Roman" w:hAnsi="Times New Roman" w:cs="Times New Roman"/>
          <w:color w:val="0000FF"/>
          <w:sz w:val="28"/>
          <w:szCs w:val="28"/>
        </w:rPr>
        <w:t>'int main()'</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5"/>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main.cpp:18:9: error: redeclaration of </w:t>
      </w:r>
      <w:r w:rsidRPr="00FA1AA8">
        <w:rPr>
          <w:rFonts w:ascii="Times New Roman" w:eastAsia="Times New Roman" w:hAnsi="Times New Roman" w:cs="Times New Roman"/>
          <w:color w:val="0000FF"/>
          <w:sz w:val="28"/>
          <w:szCs w:val="28"/>
        </w:rPr>
        <w:t>'int&amp; y'</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5"/>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&amp;y=z; </w:t>
      </w:r>
      <w:r w:rsidRPr="00FA1AA8">
        <w:rPr>
          <w:rFonts w:ascii="Times New Roman" w:eastAsia="Times New Roman" w:hAnsi="Times New Roman" w:cs="Times New Roman"/>
          <w:color w:val="008200"/>
          <w:sz w:val="28"/>
          <w:szCs w:val="28"/>
        </w:rPr>
        <w:t>// y reference to z, but throws a compile-time error.</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5"/>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5"/>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main.cpp:17:9: note: </w:t>
      </w:r>
      <w:r w:rsidRPr="00FA1AA8">
        <w:rPr>
          <w:rFonts w:ascii="Times New Roman" w:eastAsia="Times New Roman" w:hAnsi="Times New Roman" w:cs="Times New Roman"/>
          <w:color w:val="0000FF"/>
          <w:sz w:val="28"/>
          <w:szCs w:val="28"/>
        </w:rPr>
        <w:t>'int&amp; y'</w:t>
      </w:r>
      <w:r w:rsidRPr="00FA1AA8">
        <w:rPr>
          <w:rFonts w:ascii="Times New Roman" w:eastAsia="Times New Roman" w:hAnsi="Times New Roman" w:cs="Times New Roman"/>
          <w:color w:val="000000"/>
          <w:sz w:val="28"/>
          <w:szCs w:val="28"/>
          <w:bdr w:val="none" w:sz="0" w:space="0" w:color="auto" w:frame="1"/>
        </w:rPr>
        <w:t> previously declared here  </w:t>
      </w:r>
    </w:p>
    <w:p w:rsidR="00FD2268" w:rsidRPr="00FA1AA8" w:rsidRDefault="00FD2268" w:rsidP="00FD2268">
      <w:pPr>
        <w:numPr>
          <w:ilvl w:val="0"/>
          <w:numId w:val="15"/>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&amp;y=x; </w:t>
      </w:r>
      <w:r w:rsidRPr="00FA1AA8">
        <w:rPr>
          <w:rFonts w:ascii="Times New Roman" w:eastAsia="Times New Roman" w:hAnsi="Times New Roman" w:cs="Times New Roman"/>
          <w:color w:val="008200"/>
          <w:sz w:val="28"/>
          <w:szCs w:val="28"/>
        </w:rPr>
        <w:t>// y reference to x</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5"/>
        </w:numPr>
        <w:shd w:val="clear" w:color="auto" w:fill="FFFFFF"/>
        <w:spacing w:after="12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0000"/>
          <w:sz w:val="28"/>
          <w:szCs w:val="28"/>
        </w:rPr>
        <w:t>Function Parameters</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References can also be passed as a function parameter. It does not create a copy of the argument and behaves as an alias for a parameter. It enhances the performance as it does not create a copy of the argument.</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0000"/>
          <w:sz w:val="28"/>
          <w:szCs w:val="28"/>
        </w:rPr>
        <w:t>Let's understand through a simple example.</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FF"/>
          <w:sz w:val="28"/>
          <w:szCs w:val="28"/>
        </w:rPr>
        <w:t>#include &lt;iostream&gt;</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6699"/>
          <w:sz w:val="28"/>
          <w:szCs w:val="28"/>
        </w:rPr>
        <w:t>using</w:t>
      </w:r>
      <w:r w:rsidRPr="00FA1AA8">
        <w:rPr>
          <w:rFonts w:ascii="Times New Roman" w:eastAsia="Times New Roman" w:hAnsi="Times New Roman" w:cs="Times New Roman"/>
          <w:color w:val="000000"/>
          <w:sz w:val="28"/>
          <w:szCs w:val="28"/>
          <w:bdr w:val="none" w:sz="0" w:space="0" w:color="auto" w:frame="1"/>
        </w:rPr>
        <w:t> </w:t>
      </w:r>
      <w:r w:rsidRPr="00FA1AA8">
        <w:rPr>
          <w:rFonts w:ascii="Times New Roman" w:eastAsia="Times New Roman" w:hAnsi="Times New Roman" w:cs="Times New Roman"/>
          <w:b/>
          <w:bCs/>
          <w:color w:val="006699"/>
          <w:sz w:val="28"/>
          <w:szCs w:val="28"/>
        </w:rPr>
        <w:t>namespace</w:t>
      </w:r>
      <w:r w:rsidRPr="00FA1AA8">
        <w:rPr>
          <w:rFonts w:ascii="Times New Roman" w:eastAsia="Times New Roman" w:hAnsi="Times New Roman" w:cs="Times New Roman"/>
          <w:color w:val="000000"/>
          <w:sz w:val="28"/>
          <w:szCs w:val="28"/>
          <w:bdr w:val="none" w:sz="0" w:space="0" w:color="auto" w:frame="1"/>
        </w:rPr>
        <w:t> std;  </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main()  </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a=9; </w:t>
      </w:r>
      <w:r w:rsidRPr="00FA1AA8">
        <w:rPr>
          <w:rFonts w:ascii="Times New Roman" w:eastAsia="Times New Roman" w:hAnsi="Times New Roman" w:cs="Times New Roman"/>
          <w:color w:val="008200"/>
          <w:sz w:val="28"/>
          <w:szCs w:val="28"/>
        </w:rPr>
        <w:t>// variable initialization</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b=10; </w:t>
      </w:r>
      <w:r w:rsidRPr="00FA1AA8">
        <w:rPr>
          <w:rFonts w:ascii="Times New Roman" w:eastAsia="Times New Roman" w:hAnsi="Times New Roman" w:cs="Times New Roman"/>
          <w:color w:val="008200"/>
          <w:sz w:val="28"/>
          <w:szCs w:val="28"/>
        </w:rPr>
        <w:t>// variable initialization</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swap(a, b); </w:t>
      </w:r>
      <w:r w:rsidRPr="00FA1AA8">
        <w:rPr>
          <w:rFonts w:ascii="Times New Roman" w:eastAsia="Times New Roman" w:hAnsi="Times New Roman" w:cs="Times New Roman"/>
          <w:color w:val="008200"/>
          <w:sz w:val="28"/>
          <w:szCs w:val="28"/>
        </w:rPr>
        <w:t>// function calling</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std::cout &lt;&lt; </w:t>
      </w:r>
      <w:r w:rsidRPr="00FA1AA8">
        <w:rPr>
          <w:rFonts w:ascii="Times New Roman" w:eastAsia="Times New Roman" w:hAnsi="Times New Roman" w:cs="Times New Roman"/>
          <w:color w:val="0000FF"/>
          <w:sz w:val="28"/>
          <w:szCs w:val="28"/>
        </w:rPr>
        <w:t>"value of a is :"</w:t>
      </w:r>
      <w:r w:rsidRPr="00FA1AA8">
        <w:rPr>
          <w:rFonts w:ascii="Times New Roman" w:eastAsia="Times New Roman" w:hAnsi="Times New Roman" w:cs="Times New Roman"/>
          <w:color w:val="000000"/>
          <w:sz w:val="28"/>
          <w:szCs w:val="28"/>
          <w:bdr w:val="none" w:sz="0" w:space="0" w:color="auto" w:frame="1"/>
        </w:rPr>
        <w:t> &lt;&lt;a&lt;&lt; std::endl;  </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std::cout &lt;&lt; </w:t>
      </w:r>
      <w:r w:rsidRPr="00FA1AA8">
        <w:rPr>
          <w:rFonts w:ascii="Times New Roman" w:eastAsia="Times New Roman" w:hAnsi="Times New Roman" w:cs="Times New Roman"/>
          <w:color w:val="0000FF"/>
          <w:sz w:val="28"/>
          <w:szCs w:val="28"/>
        </w:rPr>
        <w:t>"value of b is :"</w:t>
      </w:r>
      <w:r w:rsidRPr="00FA1AA8">
        <w:rPr>
          <w:rFonts w:ascii="Times New Roman" w:eastAsia="Times New Roman" w:hAnsi="Times New Roman" w:cs="Times New Roman"/>
          <w:color w:val="000000"/>
          <w:sz w:val="28"/>
          <w:szCs w:val="28"/>
          <w:bdr w:val="none" w:sz="0" w:space="0" w:color="auto" w:frame="1"/>
        </w:rPr>
        <w:t> &lt;&lt;b&lt;&lt; std::endl;  </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6699"/>
          <w:sz w:val="28"/>
          <w:szCs w:val="28"/>
        </w:rPr>
        <w:t>return</w:t>
      </w:r>
      <w:r w:rsidRPr="00FA1AA8">
        <w:rPr>
          <w:rFonts w:ascii="Times New Roman" w:eastAsia="Times New Roman" w:hAnsi="Times New Roman" w:cs="Times New Roman"/>
          <w:color w:val="000000"/>
          <w:sz w:val="28"/>
          <w:szCs w:val="28"/>
          <w:bdr w:val="none" w:sz="0" w:space="0" w:color="auto" w:frame="1"/>
        </w:rPr>
        <w:t> 0;  </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6699"/>
          <w:sz w:val="28"/>
          <w:szCs w:val="28"/>
        </w:rPr>
        <w:t>void</w:t>
      </w:r>
      <w:r w:rsidRPr="00FA1AA8">
        <w:rPr>
          <w:rFonts w:ascii="Times New Roman" w:eastAsia="Times New Roman" w:hAnsi="Times New Roman" w:cs="Times New Roman"/>
          <w:color w:val="000000"/>
          <w:sz w:val="28"/>
          <w:szCs w:val="28"/>
          <w:bdr w:val="none" w:sz="0" w:space="0" w:color="auto" w:frame="1"/>
        </w:rPr>
        <w:t> swap(</w:t>
      </w: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&amp;p, </w:t>
      </w: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&amp;q) </w:t>
      </w:r>
      <w:r w:rsidRPr="00FA1AA8">
        <w:rPr>
          <w:rFonts w:ascii="Times New Roman" w:eastAsia="Times New Roman" w:hAnsi="Times New Roman" w:cs="Times New Roman"/>
          <w:color w:val="008200"/>
          <w:sz w:val="28"/>
          <w:szCs w:val="28"/>
        </w:rPr>
        <w:t>// function definition</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2E8B57"/>
          <w:sz w:val="28"/>
          <w:szCs w:val="28"/>
        </w:rPr>
        <w:t>int</w:t>
      </w:r>
      <w:r w:rsidRPr="00FA1AA8">
        <w:rPr>
          <w:rFonts w:ascii="Times New Roman" w:eastAsia="Times New Roman" w:hAnsi="Times New Roman" w:cs="Times New Roman"/>
          <w:color w:val="000000"/>
          <w:sz w:val="28"/>
          <w:szCs w:val="28"/>
          <w:bdr w:val="none" w:sz="0" w:space="0" w:color="auto" w:frame="1"/>
        </w:rPr>
        <w:t> temp; </w:t>
      </w:r>
      <w:r w:rsidRPr="00FA1AA8">
        <w:rPr>
          <w:rFonts w:ascii="Times New Roman" w:eastAsia="Times New Roman" w:hAnsi="Times New Roman" w:cs="Times New Roman"/>
          <w:color w:val="008200"/>
          <w:sz w:val="28"/>
          <w:szCs w:val="28"/>
        </w:rPr>
        <w:t>// variable declaration</w:t>
      </w: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lastRenderedPageBreak/>
        <w:t>temp=p;  </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p=q;  </w:t>
      </w:r>
    </w:p>
    <w:p w:rsidR="00FD2268" w:rsidRPr="00FA1AA8" w:rsidRDefault="00FD2268" w:rsidP="00FD2268">
      <w:pPr>
        <w:numPr>
          <w:ilvl w:val="0"/>
          <w:numId w:val="16"/>
        </w:numPr>
        <w:shd w:val="clear" w:color="auto" w:fill="FFFFFF"/>
        <w:spacing w:after="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q=temp;  </w:t>
      </w:r>
    </w:p>
    <w:p w:rsidR="00FD2268" w:rsidRPr="00FA1AA8" w:rsidRDefault="00FD2268" w:rsidP="00FD2268">
      <w:pPr>
        <w:numPr>
          <w:ilvl w:val="0"/>
          <w:numId w:val="16"/>
        </w:numPr>
        <w:shd w:val="clear" w:color="auto" w:fill="FFFFFF"/>
        <w:spacing w:after="120" w:line="315" w:lineRule="atLeast"/>
        <w:ind w:left="0"/>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bdr w:val="none" w:sz="0" w:space="0" w:color="auto" w:frame="1"/>
        </w:rPr>
        <w:t>}  </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In the above code, we are swapping the values of 'a' and 'b'. We have passed the variables 'a' and 'b' to the swap() function. In swap() function, 'p' is referring to 'a' and 'q' is referring to 'b'. When we swap the values of 'p' and 'q' means that the values of 'a' and 'b' are also swapped.</w:t>
      </w:r>
    </w:p>
    <w:p w:rsidR="00FD2268" w:rsidRPr="00FA1AA8" w:rsidRDefault="00FD2268" w:rsidP="00FD226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b/>
          <w:bCs/>
          <w:color w:val="000000"/>
          <w:sz w:val="28"/>
          <w:szCs w:val="28"/>
        </w:rPr>
        <w:t>Output</w:t>
      </w:r>
    </w:p>
    <w:p w:rsidR="00FD2268" w:rsidRPr="00FA1AA8" w:rsidRDefault="00FD2268" w:rsidP="00FD226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 xml:space="preserve"> value of a is :10 </w:t>
      </w:r>
    </w:p>
    <w:p w:rsidR="00FD2268" w:rsidRPr="00FA1AA8" w:rsidRDefault="00FD2268" w:rsidP="00FD226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FA1AA8">
        <w:rPr>
          <w:rFonts w:ascii="Times New Roman" w:eastAsia="Times New Roman" w:hAnsi="Times New Roman" w:cs="Times New Roman"/>
          <w:color w:val="000000"/>
          <w:sz w:val="28"/>
          <w:szCs w:val="28"/>
        </w:rPr>
        <w:t xml:space="preserve">value of b is :9 </w:t>
      </w:r>
    </w:p>
    <w:sectPr w:rsidR="00FD2268" w:rsidRPr="00FA1AA8" w:rsidSect="00F700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0F4F"/>
    <w:multiLevelType w:val="multilevel"/>
    <w:tmpl w:val="0836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9560F"/>
    <w:multiLevelType w:val="multilevel"/>
    <w:tmpl w:val="8466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993496"/>
    <w:multiLevelType w:val="multilevel"/>
    <w:tmpl w:val="18CA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F5056A"/>
    <w:multiLevelType w:val="multilevel"/>
    <w:tmpl w:val="AC189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AC744F1"/>
    <w:multiLevelType w:val="multilevel"/>
    <w:tmpl w:val="3CC2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C31F8B"/>
    <w:multiLevelType w:val="multilevel"/>
    <w:tmpl w:val="8066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4868BF"/>
    <w:multiLevelType w:val="multilevel"/>
    <w:tmpl w:val="5806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0B71AD"/>
    <w:multiLevelType w:val="multilevel"/>
    <w:tmpl w:val="AF24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4A17D0"/>
    <w:multiLevelType w:val="multilevel"/>
    <w:tmpl w:val="8C0A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B3265F"/>
    <w:multiLevelType w:val="multilevel"/>
    <w:tmpl w:val="940E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400356"/>
    <w:multiLevelType w:val="multilevel"/>
    <w:tmpl w:val="41CC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A22DEB"/>
    <w:multiLevelType w:val="multilevel"/>
    <w:tmpl w:val="9926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DC365E"/>
    <w:multiLevelType w:val="multilevel"/>
    <w:tmpl w:val="D824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A5243F"/>
    <w:multiLevelType w:val="multilevel"/>
    <w:tmpl w:val="7B7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0667A0A"/>
    <w:multiLevelType w:val="multilevel"/>
    <w:tmpl w:val="2914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2A3BA0"/>
    <w:multiLevelType w:val="hybridMultilevel"/>
    <w:tmpl w:val="308E1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B21C3C"/>
    <w:multiLevelType w:val="multilevel"/>
    <w:tmpl w:val="9B6E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CF468D"/>
    <w:multiLevelType w:val="multilevel"/>
    <w:tmpl w:val="A346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3A17C5"/>
    <w:multiLevelType w:val="multilevel"/>
    <w:tmpl w:val="9010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8"/>
  </w:num>
  <w:num w:numId="3">
    <w:abstractNumId w:val="16"/>
  </w:num>
  <w:num w:numId="4">
    <w:abstractNumId w:val="1"/>
  </w:num>
  <w:num w:numId="5">
    <w:abstractNumId w:val="11"/>
  </w:num>
  <w:num w:numId="6">
    <w:abstractNumId w:val="13"/>
  </w:num>
  <w:num w:numId="7">
    <w:abstractNumId w:val="12"/>
  </w:num>
  <w:num w:numId="8">
    <w:abstractNumId w:val="3"/>
  </w:num>
  <w:num w:numId="9">
    <w:abstractNumId w:val="6"/>
  </w:num>
  <w:num w:numId="10">
    <w:abstractNumId w:val="10"/>
  </w:num>
  <w:num w:numId="11">
    <w:abstractNumId w:val="14"/>
  </w:num>
  <w:num w:numId="12">
    <w:abstractNumId w:val="4"/>
  </w:num>
  <w:num w:numId="13">
    <w:abstractNumId w:val="9"/>
  </w:num>
  <w:num w:numId="14">
    <w:abstractNumId w:val="0"/>
  </w:num>
  <w:num w:numId="15">
    <w:abstractNumId w:val="2"/>
  </w:num>
  <w:num w:numId="16">
    <w:abstractNumId w:val="17"/>
  </w:num>
  <w:num w:numId="17">
    <w:abstractNumId w:val="5"/>
  </w:num>
  <w:num w:numId="18">
    <w:abstractNumId w:val="15"/>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208A3"/>
    <w:rsid w:val="00021DBE"/>
    <w:rsid w:val="00070BD5"/>
    <w:rsid w:val="000B7926"/>
    <w:rsid w:val="001B0950"/>
    <w:rsid w:val="001C0696"/>
    <w:rsid w:val="00270AE1"/>
    <w:rsid w:val="0040329B"/>
    <w:rsid w:val="00412C4D"/>
    <w:rsid w:val="00485149"/>
    <w:rsid w:val="004E55D5"/>
    <w:rsid w:val="00550FAB"/>
    <w:rsid w:val="006F3204"/>
    <w:rsid w:val="00751CBA"/>
    <w:rsid w:val="007645B0"/>
    <w:rsid w:val="0076553A"/>
    <w:rsid w:val="008E67CC"/>
    <w:rsid w:val="009069E6"/>
    <w:rsid w:val="00B91AEE"/>
    <w:rsid w:val="00BB59C9"/>
    <w:rsid w:val="00C03DAD"/>
    <w:rsid w:val="00C04CB9"/>
    <w:rsid w:val="00C52428"/>
    <w:rsid w:val="00CB469F"/>
    <w:rsid w:val="00CF6383"/>
    <w:rsid w:val="00D208A3"/>
    <w:rsid w:val="00D93641"/>
    <w:rsid w:val="00E06643"/>
    <w:rsid w:val="00E404A1"/>
    <w:rsid w:val="00F406E7"/>
    <w:rsid w:val="00F7002D"/>
    <w:rsid w:val="00F75F5B"/>
    <w:rsid w:val="00FA1AA8"/>
    <w:rsid w:val="00FD2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02D"/>
  </w:style>
  <w:style w:type="paragraph" w:styleId="Heading1">
    <w:name w:val="heading 1"/>
    <w:basedOn w:val="Normal"/>
    <w:link w:val="Heading1Char"/>
    <w:uiPriority w:val="9"/>
    <w:qFormat/>
    <w:rsid w:val="00D208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08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8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08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08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types">
    <w:name w:val="datatypes"/>
    <w:basedOn w:val="DefaultParagraphFont"/>
    <w:rsid w:val="008E67CC"/>
  </w:style>
  <w:style w:type="character" w:customStyle="1" w:styleId="keyword">
    <w:name w:val="keyword"/>
    <w:basedOn w:val="DefaultParagraphFont"/>
    <w:rsid w:val="008E67CC"/>
  </w:style>
  <w:style w:type="character" w:customStyle="1" w:styleId="preprocessor">
    <w:name w:val="preprocessor"/>
    <w:basedOn w:val="DefaultParagraphFont"/>
    <w:rsid w:val="008E67CC"/>
  </w:style>
  <w:style w:type="character" w:customStyle="1" w:styleId="comment">
    <w:name w:val="comment"/>
    <w:basedOn w:val="DefaultParagraphFont"/>
    <w:rsid w:val="008E67CC"/>
  </w:style>
  <w:style w:type="character" w:customStyle="1" w:styleId="string">
    <w:name w:val="string"/>
    <w:basedOn w:val="DefaultParagraphFont"/>
    <w:rsid w:val="008E67CC"/>
  </w:style>
  <w:style w:type="paragraph" w:styleId="HTMLPreformatted">
    <w:name w:val="HTML Preformatted"/>
    <w:basedOn w:val="Normal"/>
    <w:link w:val="HTMLPreformattedChar"/>
    <w:uiPriority w:val="99"/>
    <w:semiHidden/>
    <w:unhideWhenUsed/>
    <w:rsid w:val="008E6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67CC"/>
    <w:rPr>
      <w:rFonts w:ascii="Courier New" w:eastAsia="Times New Roman" w:hAnsi="Courier New" w:cs="Courier New"/>
      <w:sz w:val="20"/>
      <w:szCs w:val="20"/>
    </w:rPr>
  </w:style>
  <w:style w:type="paragraph" w:customStyle="1" w:styleId="pq">
    <w:name w:val="pq"/>
    <w:basedOn w:val="Normal"/>
    <w:rsid w:val="00FD22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2268"/>
    <w:rPr>
      <w:b/>
      <w:bCs/>
    </w:rPr>
  </w:style>
  <w:style w:type="character" w:styleId="HTMLCode">
    <w:name w:val="HTML Code"/>
    <w:basedOn w:val="DefaultParagraphFont"/>
    <w:uiPriority w:val="99"/>
    <w:semiHidden/>
    <w:unhideWhenUsed/>
    <w:rsid w:val="00CB469F"/>
    <w:rPr>
      <w:rFonts w:ascii="Courier New" w:eastAsia="Times New Roman" w:hAnsi="Courier New" w:cs="Courier New"/>
      <w:sz w:val="20"/>
      <w:szCs w:val="20"/>
    </w:rPr>
  </w:style>
  <w:style w:type="paragraph" w:styleId="ListParagraph">
    <w:name w:val="List Paragraph"/>
    <w:basedOn w:val="Normal"/>
    <w:uiPriority w:val="34"/>
    <w:qFormat/>
    <w:rsid w:val="00CB469F"/>
    <w:pPr>
      <w:ind w:left="720"/>
      <w:contextualSpacing/>
    </w:pPr>
  </w:style>
  <w:style w:type="character" w:styleId="Hyperlink">
    <w:name w:val="Hyperlink"/>
    <w:basedOn w:val="DefaultParagraphFont"/>
    <w:uiPriority w:val="99"/>
    <w:unhideWhenUsed/>
    <w:rsid w:val="00CF6383"/>
    <w:rPr>
      <w:color w:val="0000FF"/>
      <w:u w:val="single"/>
    </w:rPr>
  </w:style>
  <w:style w:type="paragraph" w:styleId="BodyTextIndent">
    <w:name w:val="Body Text Indent"/>
    <w:basedOn w:val="Normal"/>
    <w:link w:val="BodyTextIndentChar"/>
    <w:rsid w:val="00BB59C9"/>
    <w:pPr>
      <w:spacing w:after="0" w:line="240" w:lineRule="auto"/>
      <w:ind w:firstLine="245"/>
      <w:jc w:val="both"/>
    </w:pPr>
    <w:rPr>
      <w:rFonts w:ascii="Times New Roman" w:eastAsia="Batang" w:hAnsi="Times New Roman" w:cs="Times New Roman"/>
      <w:spacing w:val="6"/>
      <w:szCs w:val="20"/>
    </w:rPr>
  </w:style>
  <w:style w:type="character" w:customStyle="1" w:styleId="BodyTextIndentChar">
    <w:name w:val="Body Text Indent Char"/>
    <w:basedOn w:val="DefaultParagraphFont"/>
    <w:link w:val="BodyTextIndent"/>
    <w:rsid w:val="00BB59C9"/>
    <w:rPr>
      <w:rFonts w:ascii="Times New Roman" w:eastAsia="Batang" w:hAnsi="Times New Roman" w:cs="Times New Roman"/>
      <w:spacing w:val="6"/>
      <w:szCs w:val="20"/>
    </w:rPr>
  </w:style>
</w:styles>
</file>

<file path=word/webSettings.xml><?xml version="1.0" encoding="utf-8"?>
<w:webSettings xmlns:r="http://schemas.openxmlformats.org/officeDocument/2006/relationships" xmlns:w="http://schemas.openxmlformats.org/wordprocessingml/2006/main">
  <w:divs>
    <w:div w:id="84769235">
      <w:bodyDiv w:val="1"/>
      <w:marLeft w:val="0"/>
      <w:marRight w:val="0"/>
      <w:marTop w:val="0"/>
      <w:marBottom w:val="0"/>
      <w:divBdr>
        <w:top w:val="none" w:sz="0" w:space="0" w:color="auto"/>
        <w:left w:val="none" w:sz="0" w:space="0" w:color="auto"/>
        <w:bottom w:val="none" w:sz="0" w:space="0" w:color="auto"/>
        <w:right w:val="none" w:sz="0" w:space="0" w:color="auto"/>
      </w:divBdr>
      <w:divsChild>
        <w:div w:id="2588723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5338794">
      <w:bodyDiv w:val="1"/>
      <w:marLeft w:val="0"/>
      <w:marRight w:val="0"/>
      <w:marTop w:val="0"/>
      <w:marBottom w:val="0"/>
      <w:divBdr>
        <w:top w:val="none" w:sz="0" w:space="0" w:color="auto"/>
        <w:left w:val="none" w:sz="0" w:space="0" w:color="auto"/>
        <w:bottom w:val="none" w:sz="0" w:space="0" w:color="auto"/>
        <w:right w:val="none" w:sz="0" w:space="0" w:color="auto"/>
      </w:divBdr>
    </w:div>
    <w:div w:id="1109159375">
      <w:bodyDiv w:val="1"/>
      <w:marLeft w:val="0"/>
      <w:marRight w:val="0"/>
      <w:marTop w:val="0"/>
      <w:marBottom w:val="0"/>
      <w:divBdr>
        <w:top w:val="none" w:sz="0" w:space="0" w:color="auto"/>
        <w:left w:val="none" w:sz="0" w:space="0" w:color="auto"/>
        <w:bottom w:val="none" w:sz="0" w:space="0" w:color="auto"/>
        <w:right w:val="none" w:sz="0" w:space="0" w:color="auto"/>
      </w:divBdr>
      <w:divsChild>
        <w:div w:id="1261060286">
          <w:marLeft w:val="0"/>
          <w:marRight w:val="0"/>
          <w:marTop w:val="0"/>
          <w:marBottom w:val="150"/>
          <w:divBdr>
            <w:top w:val="none" w:sz="0" w:space="0" w:color="auto"/>
            <w:left w:val="none" w:sz="0" w:space="0" w:color="auto"/>
            <w:bottom w:val="none" w:sz="0" w:space="0" w:color="auto"/>
            <w:right w:val="none" w:sz="0" w:space="0" w:color="auto"/>
          </w:divBdr>
          <w:divsChild>
            <w:div w:id="195699479">
              <w:marLeft w:val="0"/>
              <w:marRight w:val="0"/>
              <w:marTop w:val="0"/>
              <w:marBottom w:val="0"/>
              <w:divBdr>
                <w:top w:val="none" w:sz="0" w:space="0" w:color="auto"/>
                <w:left w:val="none" w:sz="0" w:space="0" w:color="auto"/>
                <w:bottom w:val="none" w:sz="0" w:space="0" w:color="auto"/>
                <w:right w:val="none" w:sz="0" w:space="0" w:color="auto"/>
              </w:divBdr>
              <w:divsChild>
                <w:div w:id="1588424805">
                  <w:marLeft w:val="0"/>
                  <w:marRight w:val="0"/>
                  <w:marTop w:val="0"/>
                  <w:marBottom w:val="0"/>
                  <w:divBdr>
                    <w:top w:val="none" w:sz="0" w:space="0" w:color="auto"/>
                    <w:left w:val="none" w:sz="0" w:space="0" w:color="auto"/>
                    <w:bottom w:val="none" w:sz="0" w:space="0" w:color="auto"/>
                    <w:right w:val="none" w:sz="0" w:space="0" w:color="auto"/>
                  </w:divBdr>
                  <w:divsChild>
                    <w:div w:id="296760943">
                      <w:marLeft w:val="0"/>
                      <w:marRight w:val="0"/>
                      <w:marTop w:val="0"/>
                      <w:marBottom w:val="0"/>
                      <w:divBdr>
                        <w:top w:val="none" w:sz="0" w:space="0" w:color="auto"/>
                        <w:left w:val="none" w:sz="0" w:space="0" w:color="auto"/>
                        <w:bottom w:val="none" w:sz="0" w:space="0" w:color="auto"/>
                        <w:right w:val="none" w:sz="0" w:space="0" w:color="auto"/>
                      </w:divBdr>
                      <w:divsChild>
                        <w:div w:id="46880269">
                          <w:marLeft w:val="0"/>
                          <w:marRight w:val="0"/>
                          <w:marTop w:val="0"/>
                          <w:marBottom w:val="0"/>
                          <w:divBdr>
                            <w:top w:val="none" w:sz="0" w:space="0" w:color="auto"/>
                            <w:left w:val="none" w:sz="0" w:space="0" w:color="auto"/>
                            <w:bottom w:val="none" w:sz="0" w:space="0" w:color="auto"/>
                            <w:right w:val="none" w:sz="0" w:space="0" w:color="auto"/>
                          </w:divBdr>
                        </w:div>
                        <w:div w:id="1149203933">
                          <w:marLeft w:val="0"/>
                          <w:marRight w:val="0"/>
                          <w:marTop w:val="0"/>
                          <w:marBottom w:val="0"/>
                          <w:divBdr>
                            <w:top w:val="none" w:sz="0" w:space="0" w:color="auto"/>
                            <w:left w:val="none" w:sz="0" w:space="0" w:color="auto"/>
                            <w:bottom w:val="none" w:sz="0" w:space="0" w:color="auto"/>
                            <w:right w:val="none" w:sz="0" w:space="0" w:color="auto"/>
                          </w:divBdr>
                        </w:div>
                        <w:div w:id="1285575836">
                          <w:marLeft w:val="0"/>
                          <w:marRight w:val="0"/>
                          <w:marTop w:val="0"/>
                          <w:marBottom w:val="0"/>
                          <w:divBdr>
                            <w:top w:val="none" w:sz="0" w:space="0" w:color="auto"/>
                            <w:left w:val="none" w:sz="0" w:space="0" w:color="auto"/>
                            <w:bottom w:val="none" w:sz="0" w:space="0" w:color="auto"/>
                            <w:right w:val="none" w:sz="0" w:space="0" w:color="auto"/>
                          </w:divBdr>
                        </w:div>
                        <w:div w:id="258487122">
                          <w:marLeft w:val="0"/>
                          <w:marRight w:val="0"/>
                          <w:marTop w:val="0"/>
                          <w:marBottom w:val="0"/>
                          <w:divBdr>
                            <w:top w:val="none" w:sz="0" w:space="0" w:color="auto"/>
                            <w:left w:val="none" w:sz="0" w:space="0" w:color="auto"/>
                            <w:bottom w:val="none" w:sz="0" w:space="0" w:color="auto"/>
                            <w:right w:val="none" w:sz="0" w:space="0" w:color="auto"/>
                          </w:divBdr>
                        </w:div>
                        <w:div w:id="1596746305">
                          <w:marLeft w:val="0"/>
                          <w:marRight w:val="0"/>
                          <w:marTop w:val="0"/>
                          <w:marBottom w:val="0"/>
                          <w:divBdr>
                            <w:top w:val="none" w:sz="0" w:space="0" w:color="auto"/>
                            <w:left w:val="none" w:sz="0" w:space="0" w:color="auto"/>
                            <w:bottom w:val="none" w:sz="0" w:space="0" w:color="auto"/>
                            <w:right w:val="none" w:sz="0" w:space="0" w:color="auto"/>
                          </w:divBdr>
                        </w:div>
                        <w:div w:id="1547639770">
                          <w:marLeft w:val="0"/>
                          <w:marRight w:val="0"/>
                          <w:marTop w:val="0"/>
                          <w:marBottom w:val="0"/>
                          <w:divBdr>
                            <w:top w:val="none" w:sz="0" w:space="0" w:color="auto"/>
                            <w:left w:val="none" w:sz="0" w:space="0" w:color="auto"/>
                            <w:bottom w:val="none" w:sz="0" w:space="0" w:color="auto"/>
                            <w:right w:val="none" w:sz="0" w:space="0" w:color="auto"/>
                          </w:divBdr>
                        </w:div>
                        <w:div w:id="416905830">
                          <w:marLeft w:val="0"/>
                          <w:marRight w:val="0"/>
                          <w:marTop w:val="0"/>
                          <w:marBottom w:val="0"/>
                          <w:divBdr>
                            <w:top w:val="none" w:sz="0" w:space="0" w:color="auto"/>
                            <w:left w:val="none" w:sz="0" w:space="0" w:color="auto"/>
                            <w:bottom w:val="none" w:sz="0" w:space="0" w:color="auto"/>
                            <w:right w:val="none" w:sz="0" w:space="0" w:color="auto"/>
                          </w:divBdr>
                        </w:div>
                        <w:div w:id="1272779955">
                          <w:marLeft w:val="0"/>
                          <w:marRight w:val="0"/>
                          <w:marTop w:val="0"/>
                          <w:marBottom w:val="0"/>
                          <w:divBdr>
                            <w:top w:val="none" w:sz="0" w:space="0" w:color="auto"/>
                            <w:left w:val="none" w:sz="0" w:space="0" w:color="auto"/>
                            <w:bottom w:val="none" w:sz="0" w:space="0" w:color="auto"/>
                            <w:right w:val="none" w:sz="0" w:space="0" w:color="auto"/>
                          </w:divBdr>
                        </w:div>
                        <w:div w:id="305017805">
                          <w:marLeft w:val="0"/>
                          <w:marRight w:val="0"/>
                          <w:marTop w:val="0"/>
                          <w:marBottom w:val="0"/>
                          <w:divBdr>
                            <w:top w:val="none" w:sz="0" w:space="0" w:color="auto"/>
                            <w:left w:val="none" w:sz="0" w:space="0" w:color="auto"/>
                            <w:bottom w:val="none" w:sz="0" w:space="0" w:color="auto"/>
                            <w:right w:val="none" w:sz="0" w:space="0" w:color="auto"/>
                          </w:divBdr>
                        </w:div>
                        <w:div w:id="1727335387">
                          <w:marLeft w:val="0"/>
                          <w:marRight w:val="0"/>
                          <w:marTop w:val="0"/>
                          <w:marBottom w:val="0"/>
                          <w:divBdr>
                            <w:top w:val="none" w:sz="0" w:space="0" w:color="auto"/>
                            <w:left w:val="none" w:sz="0" w:space="0" w:color="auto"/>
                            <w:bottom w:val="none" w:sz="0" w:space="0" w:color="auto"/>
                            <w:right w:val="none" w:sz="0" w:space="0" w:color="auto"/>
                          </w:divBdr>
                        </w:div>
                        <w:div w:id="1595631320">
                          <w:marLeft w:val="0"/>
                          <w:marRight w:val="0"/>
                          <w:marTop w:val="0"/>
                          <w:marBottom w:val="0"/>
                          <w:divBdr>
                            <w:top w:val="none" w:sz="0" w:space="0" w:color="auto"/>
                            <w:left w:val="none" w:sz="0" w:space="0" w:color="auto"/>
                            <w:bottom w:val="none" w:sz="0" w:space="0" w:color="auto"/>
                            <w:right w:val="none" w:sz="0" w:space="0" w:color="auto"/>
                          </w:divBdr>
                        </w:div>
                        <w:div w:id="386876876">
                          <w:marLeft w:val="0"/>
                          <w:marRight w:val="0"/>
                          <w:marTop w:val="0"/>
                          <w:marBottom w:val="0"/>
                          <w:divBdr>
                            <w:top w:val="none" w:sz="0" w:space="0" w:color="auto"/>
                            <w:left w:val="none" w:sz="0" w:space="0" w:color="auto"/>
                            <w:bottom w:val="none" w:sz="0" w:space="0" w:color="auto"/>
                            <w:right w:val="none" w:sz="0" w:space="0" w:color="auto"/>
                          </w:divBdr>
                        </w:div>
                        <w:div w:id="1200701655">
                          <w:marLeft w:val="0"/>
                          <w:marRight w:val="0"/>
                          <w:marTop w:val="0"/>
                          <w:marBottom w:val="0"/>
                          <w:divBdr>
                            <w:top w:val="none" w:sz="0" w:space="0" w:color="auto"/>
                            <w:left w:val="none" w:sz="0" w:space="0" w:color="auto"/>
                            <w:bottom w:val="none" w:sz="0" w:space="0" w:color="auto"/>
                            <w:right w:val="none" w:sz="0" w:space="0" w:color="auto"/>
                          </w:divBdr>
                        </w:div>
                        <w:div w:id="383405910">
                          <w:marLeft w:val="0"/>
                          <w:marRight w:val="0"/>
                          <w:marTop w:val="0"/>
                          <w:marBottom w:val="0"/>
                          <w:divBdr>
                            <w:top w:val="none" w:sz="0" w:space="0" w:color="auto"/>
                            <w:left w:val="none" w:sz="0" w:space="0" w:color="auto"/>
                            <w:bottom w:val="none" w:sz="0" w:space="0" w:color="auto"/>
                            <w:right w:val="none" w:sz="0" w:space="0" w:color="auto"/>
                          </w:divBdr>
                        </w:div>
                        <w:div w:id="953948139">
                          <w:marLeft w:val="0"/>
                          <w:marRight w:val="0"/>
                          <w:marTop w:val="0"/>
                          <w:marBottom w:val="0"/>
                          <w:divBdr>
                            <w:top w:val="none" w:sz="0" w:space="0" w:color="auto"/>
                            <w:left w:val="none" w:sz="0" w:space="0" w:color="auto"/>
                            <w:bottom w:val="none" w:sz="0" w:space="0" w:color="auto"/>
                            <w:right w:val="none" w:sz="0" w:space="0" w:color="auto"/>
                          </w:divBdr>
                        </w:div>
                        <w:div w:id="738096506">
                          <w:marLeft w:val="0"/>
                          <w:marRight w:val="0"/>
                          <w:marTop w:val="0"/>
                          <w:marBottom w:val="0"/>
                          <w:divBdr>
                            <w:top w:val="none" w:sz="0" w:space="0" w:color="auto"/>
                            <w:left w:val="none" w:sz="0" w:space="0" w:color="auto"/>
                            <w:bottom w:val="none" w:sz="0" w:space="0" w:color="auto"/>
                            <w:right w:val="none" w:sz="0" w:space="0" w:color="auto"/>
                          </w:divBdr>
                        </w:div>
                        <w:div w:id="25956073">
                          <w:marLeft w:val="0"/>
                          <w:marRight w:val="0"/>
                          <w:marTop w:val="0"/>
                          <w:marBottom w:val="0"/>
                          <w:divBdr>
                            <w:top w:val="none" w:sz="0" w:space="0" w:color="auto"/>
                            <w:left w:val="none" w:sz="0" w:space="0" w:color="auto"/>
                            <w:bottom w:val="none" w:sz="0" w:space="0" w:color="auto"/>
                            <w:right w:val="none" w:sz="0" w:space="0" w:color="auto"/>
                          </w:divBdr>
                        </w:div>
                        <w:div w:id="477305741">
                          <w:marLeft w:val="0"/>
                          <w:marRight w:val="0"/>
                          <w:marTop w:val="0"/>
                          <w:marBottom w:val="0"/>
                          <w:divBdr>
                            <w:top w:val="none" w:sz="0" w:space="0" w:color="auto"/>
                            <w:left w:val="none" w:sz="0" w:space="0" w:color="auto"/>
                            <w:bottom w:val="none" w:sz="0" w:space="0" w:color="auto"/>
                            <w:right w:val="none" w:sz="0" w:space="0" w:color="auto"/>
                          </w:divBdr>
                        </w:div>
                        <w:div w:id="223492851">
                          <w:marLeft w:val="0"/>
                          <w:marRight w:val="0"/>
                          <w:marTop w:val="0"/>
                          <w:marBottom w:val="0"/>
                          <w:divBdr>
                            <w:top w:val="none" w:sz="0" w:space="0" w:color="auto"/>
                            <w:left w:val="none" w:sz="0" w:space="0" w:color="auto"/>
                            <w:bottom w:val="none" w:sz="0" w:space="0" w:color="auto"/>
                            <w:right w:val="none" w:sz="0" w:space="0" w:color="auto"/>
                          </w:divBdr>
                        </w:div>
                        <w:div w:id="596720888">
                          <w:marLeft w:val="0"/>
                          <w:marRight w:val="0"/>
                          <w:marTop w:val="0"/>
                          <w:marBottom w:val="0"/>
                          <w:divBdr>
                            <w:top w:val="none" w:sz="0" w:space="0" w:color="auto"/>
                            <w:left w:val="none" w:sz="0" w:space="0" w:color="auto"/>
                            <w:bottom w:val="none" w:sz="0" w:space="0" w:color="auto"/>
                            <w:right w:val="none" w:sz="0" w:space="0" w:color="auto"/>
                          </w:divBdr>
                        </w:div>
                        <w:div w:id="21516777">
                          <w:marLeft w:val="0"/>
                          <w:marRight w:val="0"/>
                          <w:marTop w:val="0"/>
                          <w:marBottom w:val="0"/>
                          <w:divBdr>
                            <w:top w:val="none" w:sz="0" w:space="0" w:color="auto"/>
                            <w:left w:val="none" w:sz="0" w:space="0" w:color="auto"/>
                            <w:bottom w:val="none" w:sz="0" w:space="0" w:color="auto"/>
                            <w:right w:val="none" w:sz="0" w:space="0" w:color="auto"/>
                          </w:divBdr>
                        </w:div>
                        <w:div w:id="49229747">
                          <w:marLeft w:val="0"/>
                          <w:marRight w:val="0"/>
                          <w:marTop w:val="0"/>
                          <w:marBottom w:val="0"/>
                          <w:divBdr>
                            <w:top w:val="none" w:sz="0" w:space="0" w:color="auto"/>
                            <w:left w:val="none" w:sz="0" w:space="0" w:color="auto"/>
                            <w:bottom w:val="none" w:sz="0" w:space="0" w:color="auto"/>
                            <w:right w:val="none" w:sz="0" w:space="0" w:color="auto"/>
                          </w:divBdr>
                        </w:div>
                        <w:div w:id="180976301">
                          <w:marLeft w:val="0"/>
                          <w:marRight w:val="0"/>
                          <w:marTop w:val="0"/>
                          <w:marBottom w:val="0"/>
                          <w:divBdr>
                            <w:top w:val="none" w:sz="0" w:space="0" w:color="auto"/>
                            <w:left w:val="none" w:sz="0" w:space="0" w:color="auto"/>
                            <w:bottom w:val="none" w:sz="0" w:space="0" w:color="auto"/>
                            <w:right w:val="none" w:sz="0" w:space="0" w:color="auto"/>
                          </w:divBdr>
                        </w:div>
                        <w:div w:id="1734935465">
                          <w:marLeft w:val="0"/>
                          <w:marRight w:val="0"/>
                          <w:marTop w:val="0"/>
                          <w:marBottom w:val="0"/>
                          <w:divBdr>
                            <w:top w:val="none" w:sz="0" w:space="0" w:color="auto"/>
                            <w:left w:val="none" w:sz="0" w:space="0" w:color="auto"/>
                            <w:bottom w:val="none" w:sz="0" w:space="0" w:color="auto"/>
                            <w:right w:val="none" w:sz="0" w:space="0" w:color="auto"/>
                          </w:divBdr>
                        </w:div>
                        <w:div w:id="1884900308">
                          <w:marLeft w:val="0"/>
                          <w:marRight w:val="0"/>
                          <w:marTop w:val="0"/>
                          <w:marBottom w:val="0"/>
                          <w:divBdr>
                            <w:top w:val="none" w:sz="0" w:space="0" w:color="auto"/>
                            <w:left w:val="none" w:sz="0" w:space="0" w:color="auto"/>
                            <w:bottom w:val="none" w:sz="0" w:space="0" w:color="auto"/>
                            <w:right w:val="none" w:sz="0" w:space="0" w:color="auto"/>
                          </w:divBdr>
                        </w:div>
                        <w:div w:id="475487477">
                          <w:marLeft w:val="0"/>
                          <w:marRight w:val="0"/>
                          <w:marTop w:val="0"/>
                          <w:marBottom w:val="0"/>
                          <w:divBdr>
                            <w:top w:val="none" w:sz="0" w:space="0" w:color="auto"/>
                            <w:left w:val="none" w:sz="0" w:space="0" w:color="auto"/>
                            <w:bottom w:val="none" w:sz="0" w:space="0" w:color="auto"/>
                            <w:right w:val="none" w:sz="0" w:space="0" w:color="auto"/>
                          </w:divBdr>
                        </w:div>
                        <w:div w:id="1397701175">
                          <w:marLeft w:val="0"/>
                          <w:marRight w:val="0"/>
                          <w:marTop w:val="0"/>
                          <w:marBottom w:val="0"/>
                          <w:divBdr>
                            <w:top w:val="none" w:sz="0" w:space="0" w:color="auto"/>
                            <w:left w:val="none" w:sz="0" w:space="0" w:color="auto"/>
                            <w:bottom w:val="none" w:sz="0" w:space="0" w:color="auto"/>
                            <w:right w:val="none" w:sz="0" w:space="0" w:color="auto"/>
                          </w:divBdr>
                        </w:div>
                        <w:div w:id="1452476666">
                          <w:marLeft w:val="0"/>
                          <w:marRight w:val="0"/>
                          <w:marTop w:val="0"/>
                          <w:marBottom w:val="0"/>
                          <w:divBdr>
                            <w:top w:val="none" w:sz="0" w:space="0" w:color="auto"/>
                            <w:left w:val="none" w:sz="0" w:space="0" w:color="auto"/>
                            <w:bottom w:val="none" w:sz="0" w:space="0" w:color="auto"/>
                            <w:right w:val="none" w:sz="0" w:space="0" w:color="auto"/>
                          </w:divBdr>
                        </w:div>
                        <w:div w:id="1450709560">
                          <w:marLeft w:val="0"/>
                          <w:marRight w:val="0"/>
                          <w:marTop w:val="0"/>
                          <w:marBottom w:val="0"/>
                          <w:divBdr>
                            <w:top w:val="none" w:sz="0" w:space="0" w:color="auto"/>
                            <w:left w:val="none" w:sz="0" w:space="0" w:color="auto"/>
                            <w:bottom w:val="none" w:sz="0" w:space="0" w:color="auto"/>
                            <w:right w:val="none" w:sz="0" w:space="0" w:color="auto"/>
                          </w:divBdr>
                        </w:div>
                        <w:div w:id="2007855055">
                          <w:marLeft w:val="0"/>
                          <w:marRight w:val="0"/>
                          <w:marTop w:val="0"/>
                          <w:marBottom w:val="0"/>
                          <w:divBdr>
                            <w:top w:val="none" w:sz="0" w:space="0" w:color="auto"/>
                            <w:left w:val="none" w:sz="0" w:space="0" w:color="auto"/>
                            <w:bottom w:val="none" w:sz="0" w:space="0" w:color="auto"/>
                            <w:right w:val="none" w:sz="0" w:space="0" w:color="auto"/>
                          </w:divBdr>
                        </w:div>
                        <w:div w:id="80222269">
                          <w:marLeft w:val="0"/>
                          <w:marRight w:val="0"/>
                          <w:marTop w:val="0"/>
                          <w:marBottom w:val="0"/>
                          <w:divBdr>
                            <w:top w:val="none" w:sz="0" w:space="0" w:color="auto"/>
                            <w:left w:val="none" w:sz="0" w:space="0" w:color="auto"/>
                            <w:bottom w:val="none" w:sz="0" w:space="0" w:color="auto"/>
                            <w:right w:val="none" w:sz="0" w:space="0" w:color="auto"/>
                          </w:divBdr>
                        </w:div>
                        <w:div w:id="2065903628">
                          <w:marLeft w:val="0"/>
                          <w:marRight w:val="0"/>
                          <w:marTop w:val="0"/>
                          <w:marBottom w:val="0"/>
                          <w:divBdr>
                            <w:top w:val="none" w:sz="0" w:space="0" w:color="auto"/>
                            <w:left w:val="none" w:sz="0" w:space="0" w:color="auto"/>
                            <w:bottom w:val="none" w:sz="0" w:space="0" w:color="auto"/>
                            <w:right w:val="none" w:sz="0" w:space="0" w:color="auto"/>
                          </w:divBdr>
                        </w:div>
                        <w:div w:id="1366905135">
                          <w:marLeft w:val="0"/>
                          <w:marRight w:val="0"/>
                          <w:marTop w:val="0"/>
                          <w:marBottom w:val="0"/>
                          <w:divBdr>
                            <w:top w:val="none" w:sz="0" w:space="0" w:color="auto"/>
                            <w:left w:val="none" w:sz="0" w:space="0" w:color="auto"/>
                            <w:bottom w:val="none" w:sz="0" w:space="0" w:color="auto"/>
                            <w:right w:val="none" w:sz="0" w:space="0" w:color="auto"/>
                          </w:divBdr>
                        </w:div>
                        <w:div w:id="715466549">
                          <w:marLeft w:val="0"/>
                          <w:marRight w:val="0"/>
                          <w:marTop w:val="0"/>
                          <w:marBottom w:val="0"/>
                          <w:divBdr>
                            <w:top w:val="none" w:sz="0" w:space="0" w:color="auto"/>
                            <w:left w:val="none" w:sz="0" w:space="0" w:color="auto"/>
                            <w:bottom w:val="none" w:sz="0" w:space="0" w:color="auto"/>
                            <w:right w:val="none" w:sz="0" w:space="0" w:color="auto"/>
                          </w:divBdr>
                        </w:div>
                        <w:div w:id="712584542">
                          <w:marLeft w:val="0"/>
                          <w:marRight w:val="0"/>
                          <w:marTop w:val="0"/>
                          <w:marBottom w:val="0"/>
                          <w:divBdr>
                            <w:top w:val="none" w:sz="0" w:space="0" w:color="auto"/>
                            <w:left w:val="none" w:sz="0" w:space="0" w:color="auto"/>
                            <w:bottom w:val="none" w:sz="0" w:space="0" w:color="auto"/>
                            <w:right w:val="none" w:sz="0" w:space="0" w:color="auto"/>
                          </w:divBdr>
                        </w:div>
                        <w:div w:id="281616457">
                          <w:marLeft w:val="0"/>
                          <w:marRight w:val="0"/>
                          <w:marTop w:val="0"/>
                          <w:marBottom w:val="0"/>
                          <w:divBdr>
                            <w:top w:val="none" w:sz="0" w:space="0" w:color="auto"/>
                            <w:left w:val="none" w:sz="0" w:space="0" w:color="auto"/>
                            <w:bottom w:val="none" w:sz="0" w:space="0" w:color="auto"/>
                            <w:right w:val="none" w:sz="0" w:space="0" w:color="auto"/>
                          </w:divBdr>
                        </w:div>
                        <w:div w:id="785852920">
                          <w:marLeft w:val="0"/>
                          <w:marRight w:val="0"/>
                          <w:marTop w:val="0"/>
                          <w:marBottom w:val="0"/>
                          <w:divBdr>
                            <w:top w:val="none" w:sz="0" w:space="0" w:color="auto"/>
                            <w:left w:val="none" w:sz="0" w:space="0" w:color="auto"/>
                            <w:bottom w:val="none" w:sz="0" w:space="0" w:color="auto"/>
                            <w:right w:val="none" w:sz="0" w:space="0" w:color="auto"/>
                          </w:divBdr>
                        </w:div>
                        <w:div w:id="532380374">
                          <w:marLeft w:val="0"/>
                          <w:marRight w:val="0"/>
                          <w:marTop w:val="0"/>
                          <w:marBottom w:val="0"/>
                          <w:divBdr>
                            <w:top w:val="none" w:sz="0" w:space="0" w:color="auto"/>
                            <w:left w:val="none" w:sz="0" w:space="0" w:color="auto"/>
                            <w:bottom w:val="none" w:sz="0" w:space="0" w:color="auto"/>
                            <w:right w:val="none" w:sz="0" w:space="0" w:color="auto"/>
                          </w:divBdr>
                        </w:div>
                        <w:div w:id="36518466">
                          <w:marLeft w:val="0"/>
                          <w:marRight w:val="0"/>
                          <w:marTop w:val="0"/>
                          <w:marBottom w:val="0"/>
                          <w:divBdr>
                            <w:top w:val="none" w:sz="0" w:space="0" w:color="auto"/>
                            <w:left w:val="none" w:sz="0" w:space="0" w:color="auto"/>
                            <w:bottom w:val="none" w:sz="0" w:space="0" w:color="auto"/>
                            <w:right w:val="none" w:sz="0" w:space="0" w:color="auto"/>
                          </w:divBdr>
                        </w:div>
                        <w:div w:id="223182291">
                          <w:marLeft w:val="0"/>
                          <w:marRight w:val="0"/>
                          <w:marTop w:val="0"/>
                          <w:marBottom w:val="0"/>
                          <w:divBdr>
                            <w:top w:val="none" w:sz="0" w:space="0" w:color="auto"/>
                            <w:left w:val="none" w:sz="0" w:space="0" w:color="auto"/>
                            <w:bottom w:val="none" w:sz="0" w:space="0" w:color="auto"/>
                            <w:right w:val="none" w:sz="0" w:space="0" w:color="auto"/>
                          </w:divBdr>
                        </w:div>
                        <w:div w:id="10626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762480">
      <w:bodyDiv w:val="1"/>
      <w:marLeft w:val="0"/>
      <w:marRight w:val="0"/>
      <w:marTop w:val="0"/>
      <w:marBottom w:val="0"/>
      <w:divBdr>
        <w:top w:val="none" w:sz="0" w:space="0" w:color="auto"/>
        <w:left w:val="none" w:sz="0" w:space="0" w:color="auto"/>
        <w:bottom w:val="none" w:sz="0" w:space="0" w:color="auto"/>
        <w:right w:val="none" w:sz="0" w:space="0" w:color="auto"/>
      </w:divBdr>
    </w:div>
    <w:div w:id="1590578648">
      <w:bodyDiv w:val="1"/>
      <w:marLeft w:val="0"/>
      <w:marRight w:val="0"/>
      <w:marTop w:val="0"/>
      <w:marBottom w:val="0"/>
      <w:divBdr>
        <w:top w:val="none" w:sz="0" w:space="0" w:color="auto"/>
        <w:left w:val="none" w:sz="0" w:space="0" w:color="auto"/>
        <w:bottom w:val="none" w:sz="0" w:space="0" w:color="auto"/>
        <w:right w:val="none" w:sz="0" w:space="0" w:color="auto"/>
      </w:divBdr>
      <w:divsChild>
        <w:div w:id="1717074052">
          <w:marLeft w:val="0"/>
          <w:marRight w:val="0"/>
          <w:marTop w:val="0"/>
          <w:marBottom w:val="120"/>
          <w:divBdr>
            <w:top w:val="single" w:sz="6" w:space="0" w:color="D5DDC6"/>
            <w:left w:val="single" w:sz="24" w:space="0" w:color="66BB55"/>
            <w:bottom w:val="single" w:sz="6" w:space="0" w:color="D5DDC6"/>
            <w:right w:val="single" w:sz="6" w:space="0" w:color="D5DDC6"/>
          </w:divBdr>
        </w:div>
        <w:div w:id="4768013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11762960">
      <w:bodyDiv w:val="1"/>
      <w:marLeft w:val="0"/>
      <w:marRight w:val="0"/>
      <w:marTop w:val="0"/>
      <w:marBottom w:val="0"/>
      <w:divBdr>
        <w:top w:val="none" w:sz="0" w:space="0" w:color="auto"/>
        <w:left w:val="none" w:sz="0" w:space="0" w:color="auto"/>
        <w:bottom w:val="none" w:sz="0" w:space="0" w:color="auto"/>
        <w:right w:val="none" w:sz="0" w:space="0" w:color="auto"/>
      </w:divBdr>
      <w:divsChild>
        <w:div w:id="150299036">
          <w:marLeft w:val="0"/>
          <w:marRight w:val="0"/>
          <w:marTop w:val="0"/>
          <w:marBottom w:val="120"/>
          <w:divBdr>
            <w:top w:val="single" w:sz="6" w:space="0" w:color="D5DDC6"/>
            <w:left w:val="single" w:sz="24" w:space="0" w:color="66BB55"/>
            <w:bottom w:val="single" w:sz="6" w:space="0" w:color="D5DDC6"/>
            <w:right w:val="single" w:sz="6" w:space="0" w:color="D5DDC6"/>
          </w:divBdr>
        </w:div>
        <w:div w:id="1314332556">
          <w:marLeft w:val="0"/>
          <w:marRight w:val="0"/>
          <w:marTop w:val="120"/>
          <w:marBottom w:val="0"/>
          <w:divBdr>
            <w:top w:val="single" w:sz="6" w:space="0" w:color="D5DDC6"/>
            <w:left w:val="single" w:sz="6" w:space="4" w:color="D5DDC6"/>
            <w:bottom w:val="single" w:sz="6" w:space="0" w:color="D5DDC6"/>
            <w:right w:val="single" w:sz="6" w:space="0" w:color="D5DDC6"/>
          </w:divBdr>
        </w:div>
        <w:div w:id="830292665">
          <w:marLeft w:val="0"/>
          <w:marRight w:val="0"/>
          <w:marTop w:val="0"/>
          <w:marBottom w:val="120"/>
          <w:divBdr>
            <w:top w:val="single" w:sz="6" w:space="0" w:color="D5DDC6"/>
            <w:left w:val="single" w:sz="24" w:space="0" w:color="66BB55"/>
            <w:bottom w:val="single" w:sz="6" w:space="0" w:color="D5DDC6"/>
            <w:right w:val="single" w:sz="6" w:space="0" w:color="D5DDC6"/>
          </w:divBdr>
        </w:div>
        <w:div w:id="838010338">
          <w:marLeft w:val="0"/>
          <w:marRight w:val="0"/>
          <w:marTop w:val="0"/>
          <w:marBottom w:val="120"/>
          <w:divBdr>
            <w:top w:val="single" w:sz="6" w:space="0" w:color="D5DDC6"/>
            <w:left w:val="single" w:sz="24" w:space="0" w:color="66BB55"/>
            <w:bottom w:val="single" w:sz="6" w:space="0" w:color="D5DDC6"/>
            <w:right w:val="single" w:sz="6" w:space="0" w:color="D5DDC6"/>
          </w:divBdr>
        </w:div>
        <w:div w:id="1230724721">
          <w:marLeft w:val="0"/>
          <w:marRight w:val="0"/>
          <w:marTop w:val="120"/>
          <w:marBottom w:val="0"/>
          <w:divBdr>
            <w:top w:val="single" w:sz="6" w:space="0" w:color="D5DDC6"/>
            <w:left w:val="single" w:sz="6" w:space="4" w:color="D5DDC6"/>
            <w:bottom w:val="single" w:sz="6" w:space="0" w:color="D5DDC6"/>
            <w:right w:val="single" w:sz="6" w:space="0" w:color="D5DDC6"/>
          </w:divBdr>
        </w:div>
        <w:div w:id="1094474743">
          <w:marLeft w:val="0"/>
          <w:marRight w:val="0"/>
          <w:marTop w:val="0"/>
          <w:marBottom w:val="120"/>
          <w:divBdr>
            <w:top w:val="single" w:sz="6" w:space="0" w:color="D5DDC6"/>
            <w:left w:val="single" w:sz="24" w:space="0" w:color="66BB55"/>
            <w:bottom w:val="single" w:sz="6" w:space="0" w:color="D5DDC6"/>
            <w:right w:val="single" w:sz="6" w:space="0" w:color="D5DDC6"/>
          </w:divBdr>
        </w:div>
        <w:div w:id="1058018193">
          <w:marLeft w:val="0"/>
          <w:marRight w:val="0"/>
          <w:marTop w:val="0"/>
          <w:marBottom w:val="120"/>
          <w:divBdr>
            <w:top w:val="single" w:sz="6" w:space="0" w:color="D5DDC6"/>
            <w:left w:val="single" w:sz="24" w:space="0" w:color="66BB55"/>
            <w:bottom w:val="single" w:sz="6" w:space="0" w:color="D5DDC6"/>
            <w:right w:val="single" w:sz="6" w:space="0" w:color="D5DDC6"/>
          </w:divBdr>
        </w:div>
        <w:div w:id="515273135">
          <w:marLeft w:val="0"/>
          <w:marRight w:val="0"/>
          <w:marTop w:val="120"/>
          <w:marBottom w:val="0"/>
          <w:divBdr>
            <w:top w:val="single" w:sz="6" w:space="0" w:color="D5DDC6"/>
            <w:left w:val="single" w:sz="6" w:space="4" w:color="D5DDC6"/>
            <w:bottom w:val="single" w:sz="6" w:space="0" w:color="D5DDC6"/>
            <w:right w:val="single" w:sz="6" w:space="0" w:color="D5DDC6"/>
          </w:divBdr>
        </w:div>
        <w:div w:id="151411195">
          <w:marLeft w:val="0"/>
          <w:marRight w:val="0"/>
          <w:marTop w:val="0"/>
          <w:marBottom w:val="120"/>
          <w:divBdr>
            <w:top w:val="single" w:sz="6" w:space="0" w:color="D5DDC6"/>
            <w:left w:val="single" w:sz="24" w:space="0" w:color="66BB55"/>
            <w:bottom w:val="single" w:sz="6" w:space="0" w:color="D5DDC6"/>
            <w:right w:val="single" w:sz="6" w:space="0" w:color="D5DDC6"/>
          </w:divBdr>
        </w:div>
        <w:div w:id="888568096">
          <w:marLeft w:val="0"/>
          <w:marRight w:val="0"/>
          <w:marTop w:val="0"/>
          <w:marBottom w:val="120"/>
          <w:divBdr>
            <w:top w:val="single" w:sz="6" w:space="0" w:color="D5DDC6"/>
            <w:left w:val="single" w:sz="24" w:space="0" w:color="66BB55"/>
            <w:bottom w:val="single" w:sz="6" w:space="0" w:color="D5DDC6"/>
            <w:right w:val="single" w:sz="6" w:space="0" w:color="D5DDC6"/>
          </w:divBdr>
        </w:div>
        <w:div w:id="35087211">
          <w:marLeft w:val="0"/>
          <w:marRight w:val="0"/>
          <w:marTop w:val="0"/>
          <w:marBottom w:val="120"/>
          <w:divBdr>
            <w:top w:val="single" w:sz="6" w:space="0" w:color="D5DDC6"/>
            <w:left w:val="single" w:sz="24" w:space="0" w:color="66BB55"/>
            <w:bottom w:val="single" w:sz="6" w:space="0" w:color="D5DDC6"/>
            <w:right w:val="single" w:sz="6" w:space="0" w:color="D5DDC6"/>
          </w:divBdr>
        </w:div>
        <w:div w:id="342896167">
          <w:marLeft w:val="0"/>
          <w:marRight w:val="0"/>
          <w:marTop w:val="120"/>
          <w:marBottom w:val="0"/>
          <w:divBdr>
            <w:top w:val="single" w:sz="6" w:space="0" w:color="D5DDC6"/>
            <w:left w:val="single" w:sz="6" w:space="4" w:color="D5DDC6"/>
            <w:bottom w:val="single" w:sz="6" w:space="0" w:color="D5DDC6"/>
            <w:right w:val="single" w:sz="6" w:space="0" w:color="D5DDC6"/>
          </w:divBdr>
        </w:div>
        <w:div w:id="1294481239">
          <w:marLeft w:val="0"/>
          <w:marRight w:val="0"/>
          <w:marTop w:val="0"/>
          <w:marBottom w:val="120"/>
          <w:divBdr>
            <w:top w:val="single" w:sz="6" w:space="0" w:color="D5DDC6"/>
            <w:left w:val="single" w:sz="24" w:space="0" w:color="66BB55"/>
            <w:bottom w:val="single" w:sz="6" w:space="0" w:color="D5DDC6"/>
            <w:right w:val="single" w:sz="6" w:space="0" w:color="D5DDC6"/>
          </w:divBdr>
        </w:div>
        <w:div w:id="3731162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71899624">
      <w:bodyDiv w:val="1"/>
      <w:marLeft w:val="0"/>
      <w:marRight w:val="0"/>
      <w:marTop w:val="0"/>
      <w:marBottom w:val="0"/>
      <w:divBdr>
        <w:top w:val="none" w:sz="0" w:space="0" w:color="auto"/>
        <w:left w:val="none" w:sz="0" w:space="0" w:color="auto"/>
        <w:bottom w:val="none" w:sz="0" w:space="0" w:color="auto"/>
        <w:right w:val="none" w:sz="0" w:space="0" w:color="auto"/>
      </w:divBdr>
    </w:div>
    <w:div w:id="1959407779">
      <w:bodyDiv w:val="1"/>
      <w:marLeft w:val="0"/>
      <w:marRight w:val="0"/>
      <w:marTop w:val="0"/>
      <w:marBottom w:val="0"/>
      <w:divBdr>
        <w:top w:val="none" w:sz="0" w:space="0" w:color="auto"/>
        <w:left w:val="none" w:sz="0" w:space="0" w:color="auto"/>
        <w:bottom w:val="none" w:sz="0" w:space="0" w:color="auto"/>
        <w:right w:val="none" w:sz="0" w:space="0" w:color="auto"/>
      </w:divBdr>
      <w:divsChild>
        <w:div w:id="649943199">
          <w:marLeft w:val="0"/>
          <w:marRight w:val="0"/>
          <w:marTop w:val="0"/>
          <w:marBottom w:val="120"/>
          <w:divBdr>
            <w:top w:val="single" w:sz="6" w:space="0" w:color="D5DDC6"/>
            <w:left w:val="single" w:sz="24" w:space="0" w:color="66BB55"/>
            <w:bottom w:val="single" w:sz="6" w:space="0" w:color="D5DDC6"/>
            <w:right w:val="single" w:sz="6" w:space="0" w:color="D5DDC6"/>
          </w:divBdr>
        </w:div>
        <w:div w:id="1622222324">
          <w:marLeft w:val="0"/>
          <w:marRight w:val="0"/>
          <w:marTop w:val="0"/>
          <w:marBottom w:val="120"/>
          <w:divBdr>
            <w:top w:val="single" w:sz="6" w:space="0" w:color="D5DDC6"/>
            <w:left w:val="single" w:sz="24" w:space="0" w:color="66BB55"/>
            <w:bottom w:val="single" w:sz="6" w:space="0" w:color="D5DDC6"/>
            <w:right w:val="single" w:sz="6" w:space="0" w:color="D5DDC6"/>
          </w:divBdr>
        </w:div>
        <w:div w:id="1899508165">
          <w:marLeft w:val="0"/>
          <w:marRight w:val="0"/>
          <w:marTop w:val="0"/>
          <w:marBottom w:val="120"/>
          <w:divBdr>
            <w:top w:val="single" w:sz="6" w:space="0" w:color="D5DDC6"/>
            <w:left w:val="single" w:sz="24" w:space="0" w:color="66BB55"/>
            <w:bottom w:val="single" w:sz="6" w:space="0" w:color="D5DDC6"/>
            <w:right w:val="single" w:sz="6" w:space="0" w:color="D5DDC6"/>
          </w:divBdr>
        </w:div>
        <w:div w:id="1980378831">
          <w:marLeft w:val="0"/>
          <w:marRight w:val="0"/>
          <w:marTop w:val="120"/>
          <w:marBottom w:val="0"/>
          <w:divBdr>
            <w:top w:val="single" w:sz="6" w:space="0" w:color="D5DDC6"/>
            <w:left w:val="single" w:sz="6" w:space="4" w:color="D5DDC6"/>
            <w:bottom w:val="single" w:sz="6" w:space="0" w:color="D5DDC6"/>
            <w:right w:val="single" w:sz="6" w:space="0" w:color="D5DDC6"/>
          </w:divBdr>
        </w:div>
        <w:div w:id="9531005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urnal@sersc.org.(IJAST)" TargetMode="External"/><Relationship Id="rId3" Type="http://schemas.openxmlformats.org/officeDocument/2006/relationships/settings" Target="settings.xml"/><Relationship Id="rId7" Type="http://schemas.openxmlformats.org/officeDocument/2006/relationships/hyperlink" Target="https://tinyurl.com/ycf863ju(sh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fZxaO_cxnTHZyIrEQjM-dwvI1dD9-1bBKEO03qo-F1lJbWjw/viewform" TargetMode="External"/><Relationship Id="rId5" Type="http://schemas.openxmlformats.org/officeDocument/2006/relationships/hyperlink" Target="https://sites.google.com/dhyanahita.org/fdp-gitam-vskp-blr-20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11</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Dileep</cp:lastModifiedBy>
  <cp:revision>31</cp:revision>
  <dcterms:created xsi:type="dcterms:W3CDTF">2020-04-22T16:29:00Z</dcterms:created>
  <dcterms:modified xsi:type="dcterms:W3CDTF">2020-04-29T15:51:00Z</dcterms:modified>
</cp:coreProperties>
</file>